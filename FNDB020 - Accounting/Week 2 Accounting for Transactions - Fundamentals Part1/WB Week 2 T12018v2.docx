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C7F95" w14:textId="77777777" w:rsidR="00540D79" w:rsidRDefault="00522067" w:rsidP="00540D79">
      <w:r>
        <w:rPr>
          <w:b/>
          <w:sz w:val="24"/>
        </w:rPr>
        <w:t xml:space="preserve"> </w:t>
      </w:r>
    </w:p>
    <w:p w14:paraId="63D760C7" w14:textId="77777777" w:rsidR="00540D79" w:rsidRDefault="00540D79" w:rsidP="00540D79"/>
    <w:p w14:paraId="58A8907A" w14:textId="77777777" w:rsidR="00540D79" w:rsidRDefault="00540D79" w:rsidP="00540D79"/>
    <w:p w14:paraId="55BB7E86" w14:textId="77777777" w:rsidR="00540D79" w:rsidRDefault="00540D79" w:rsidP="00540D79"/>
    <w:p w14:paraId="14F1AB3B" w14:textId="77777777" w:rsidR="00540D79" w:rsidRPr="00F56D2D" w:rsidRDefault="00540D79" w:rsidP="00540D79"/>
    <w:p w14:paraId="1642B407" w14:textId="77777777" w:rsidR="00540D79" w:rsidRPr="00F56D2D" w:rsidRDefault="00540D79" w:rsidP="00540D79"/>
    <w:p w14:paraId="18012FDC" w14:textId="77777777" w:rsidR="00540D79" w:rsidRPr="00F56D2D" w:rsidRDefault="00540D79" w:rsidP="00540D79"/>
    <w:p w14:paraId="0095D10F" w14:textId="77777777" w:rsidR="00540D79" w:rsidRPr="00F56D2D" w:rsidRDefault="00540D79" w:rsidP="00540D79"/>
    <w:p w14:paraId="0E81E087" w14:textId="77777777" w:rsidR="00540D79" w:rsidRPr="00F56D2D" w:rsidRDefault="00540D79" w:rsidP="00540D79"/>
    <w:p w14:paraId="278F57BD" w14:textId="77777777" w:rsidR="00540D79" w:rsidRDefault="00540D79" w:rsidP="00540D79">
      <w:r>
        <w:rPr>
          <w:noProof/>
        </w:rPr>
        <w:drawing>
          <wp:anchor distT="0" distB="0" distL="114300" distR="114300" simplePos="0" relativeHeight="251658240" behindDoc="1" locked="0" layoutInCell="1" allowOverlap="1" wp14:anchorId="02782628" wp14:editId="565C6C86">
            <wp:simplePos x="0" y="0"/>
            <wp:positionH relativeFrom="margin">
              <wp:posOffset>1647825</wp:posOffset>
            </wp:positionH>
            <wp:positionV relativeFrom="margin">
              <wp:posOffset>1677797</wp:posOffset>
            </wp:positionV>
            <wp:extent cx="2641600" cy="1159510"/>
            <wp:effectExtent l="0" t="0" r="6350" b="2540"/>
            <wp:wrapSquare wrapText="bothSides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5B195" w14:textId="77777777" w:rsidR="00540D79" w:rsidRDefault="00540D79" w:rsidP="00540D79"/>
    <w:p w14:paraId="5E1A8100" w14:textId="77777777" w:rsidR="00540D79" w:rsidRDefault="00540D79" w:rsidP="00540D79"/>
    <w:p w14:paraId="39D3B351" w14:textId="77777777" w:rsidR="00540D79" w:rsidRDefault="00540D79" w:rsidP="00540D79"/>
    <w:p w14:paraId="09930DDC" w14:textId="77777777" w:rsidR="00540D79" w:rsidRDefault="00540D79" w:rsidP="00540D79"/>
    <w:p w14:paraId="698765D2" w14:textId="77777777" w:rsidR="00540D79" w:rsidRDefault="00540D79" w:rsidP="00540D79"/>
    <w:p w14:paraId="0A5A0C46" w14:textId="77777777" w:rsidR="00540D79" w:rsidRDefault="00540D79" w:rsidP="00540D79"/>
    <w:p w14:paraId="3B958AE2" w14:textId="77777777" w:rsidR="00540D79" w:rsidRDefault="00540D79" w:rsidP="00540D79"/>
    <w:p w14:paraId="72FDD571" w14:textId="77777777" w:rsidR="00540D79" w:rsidRDefault="00540D79" w:rsidP="00540D79"/>
    <w:p w14:paraId="0EF24BFC" w14:textId="77777777" w:rsidR="00540D79" w:rsidRDefault="00540D79" w:rsidP="00540D79"/>
    <w:p w14:paraId="0059C6D0" w14:textId="77777777" w:rsidR="00540D79" w:rsidRDefault="00540D79" w:rsidP="00540D79"/>
    <w:p w14:paraId="0F2CB8E3" w14:textId="77777777" w:rsidR="00540D79" w:rsidRDefault="00540D79" w:rsidP="00540D79"/>
    <w:p w14:paraId="41BD8D18" w14:textId="77777777" w:rsidR="00540D79" w:rsidRDefault="00540D79" w:rsidP="00540D79">
      <w:pPr>
        <w:jc w:val="center"/>
      </w:pPr>
    </w:p>
    <w:p w14:paraId="1FDAB582" w14:textId="77777777" w:rsidR="00540D79" w:rsidRDefault="00540D79" w:rsidP="00540D79">
      <w:pPr>
        <w:jc w:val="center"/>
        <w:rPr>
          <w:sz w:val="20"/>
          <w:szCs w:val="20"/>
        </w:rPr>
      </w:pPr>
      <w:r>
        <w:rPr>
          <w:b/>
          <w:bCs/>
          <w:sz w:val="36"/>
          <w:szCs w:val="36"/>
        </w:rPr>
        <w:t>FNDB020 Accounting</w:t>
      </w:r>
    </w:p>
    <w:p w14:paraId="2471F579" w14:textId="77777777" w:rsidR="00540D79" w:rsidRDefault="00540D79" w:rsidP="00540D79">
      <w:pPr>
        <w:jc w:val="center"/>
      </w:pPr>
    </w:p>
    <w:p w14:paraId="42E2F41B" w14:textId="77777777" w:rsidR="00540D79" w:rsidRDefault="00540D79" w:rsidP="00540D79">
      <w:pPr>
        <w:jc w:val="center"/>
      </w:pPr>
    </w:p>
    <w:p w14:paraId="17BB7EC9" w14:textId="77777777" w:rsidR="00540D79" w:rsidRDefault="00540D79" w:rsidP="00540D79">
      <w:pPr>
        <w:jc w:val="center"/>
        <w:rPr>
          <w:sz w:val="20"/>
          <w:szCs w:val="20"/>
        </w:rPr>
      </w:pPr>
      <w:r>
        <w:rPr>
          <w:b/>
          <w:bCs/>
          <w:sz w:val="36"/>
          <w:szCs w:val="36"/>
        </w:rPr>
        <w:t>Student Workbook</w:t>
      </w:r>
    </w:p>
    <w:p w14:paraId="0EFBA9BB" w14:textId="77777777" w:rsidR="00540D79" w:rsidRDefault="00540D79" w:rsidP="00540D79">
      <w:pPr>
        <w:jc w:val="center"/>
      </w:pPr>
    </w:p>
    <w:p w14:paraId="67AB3410" w14:textId="77777777" w:rsidR="00540D79" w:rsidRDefault="00540D79" w:rsidP="00540D79">
      <w:pPr>
        <w:jc w:val="center"/>
      </w:pPr>
    </w:p>
    <w:p w14:paraId="2DF92E71" w14:textId="77777777" w:rsidR="00540D79" w:rsidRDefault="00540D79" w:rsidP="00540D79">
      <w:pPr>
        <w:jc w:val="center"/>
        <w:rPr>
          <w:sz w:val="20"/>
          <w:szCs w:val="20"/>
        </w:rPr>
      </w:pPr>
      <w:r>
        <w:rPr>
          <w:b/>
          <w:bCs/>
          <w:sz w:val="32"/>
          <w:szCs w:val="32"/>
        </w:rPr>
        <w:t>Lecture and Tutorial</w:t>
      </w:r>
    </w:p>
    <w:p w14:paraId="4B777CB7" w14:textId="77777777" w:rsidR="00540D79" w:rsidRDefault="00540D79" w:rsidP="00540D79">
      <w:pPr>
        <w:jc w:val="center"/>
      </w:pPr>
    </w:p>
    <w:p w14:paraId="41F86640" w14:textId="77777777" w:rsidR="00540D79" w:rsidRDefault="00540D79" w:rsidP="00540D79">
      <w:pPr>
        <w:jc w:val="center"/>
      </w:pPr>
    </w:p>
    <w:p w14:paraId="7177830F" w14:textId="77777777" w:rsidR="00540D79" w:rsidRDefault="00540D79" w:rsidP="00540D79">
      <w:pPr>
        <w:jc w:val="center"/>
        <w:rPr>
          <w:sz w:val="20"/>
          <w:szCs w:val="20"/>
        </w:rPr>
      </w:pPr>
      <w:r>
        <w:rPr>
          <w:b/>
          <w:bCs/>
          <w:sz w:val="36"/>
          <w:szCs w:val="36"/>
        </w:rPr>
        <w:t>Week 2</w:t>
      </w:r>
    </w:p>
    <w:p w14:paraId="10EBC02D" w14:textId="77777777" w:rsidR="00540D79" w:rsidRDefault="00540D79" w:rsidP="00540D79">
      <w:pPr>
        <w:jc w:val="center"/>
      </w:pPr>
    </w:p>
    <w:p w14:paraId="3F383D36" w14:textId="77777777" w:rsidR="00540D79" w:rsidRDefault="00540D79" w:rsidP="00540D79">
      <w:pPr>
        <w:jc w:val="center"/>
      </w:pPr>
    </w:p>
    <w:p w14:paraId="6B9129AA" w14:textId="77777777" w:rsidR="00540D79" w:rsidRDefault="00540D79" w:rsidP="00540D79">
      <w:pPr>
        <w:jc w:val="center"/>
      </w:pPr>
    </w:p>
    <w:p w14:paraId="3AF851EC" w14:textId="77777777" w:rsidR="00540D79" w:rsidRDefault="00540D79" w:rsidP="00540D79">
      <w:pPr>
        <w:jc w:val="center"/>
      </w:pPr>
    </w:p>
    <w:p w14:paraId="636BAB9D" w14:textId="77777777" w:rsidR="00540D79" w:rsidRDefault="000554F6" w:rsidP="00540D79">
      <w:pPr>
        <w:jc w:val="center"/>
        <w:rPr>
          <w:b/>
          <w:bCs/>
        </w:rPr>
      </w:pPr>
      <w:r>
        <w:rPr>
          <w:b/>
          <w:bCs/>
        </w:rPr>
        <w:t>Updated February 2018</w:t>
      </w:r>
    </w:p>
    <w:p w14:paraId="34A3A0EB" w14:textId="77777777" w:rsidR="00540D79" w:rsidRDefault="00540D79" w:rsidP="00540D79">
      <w:pPr>
        <w:ind w:left="760"/>
        <w:jc w:val="center"/>
        <w:rPr>
          <w:sz w:val="20"/>
          <w:szCs w:val="20"/>
        </w:rPr>
      </w:pPr>
    </w:p>
    <w:p w14:paraId="04612D05" w14:textId="77777777" w:rsidR="00540D79" w:rsidRDefault="00540D79" w:rsidP="00540D79">
      <w:pPr>
        <w:ind w:left="760"/>
        <w:jc w:val="center"/>
        <w:rPr>
          <w:sz w:val="20"/>
          <w:szCs w:val="20"/>
        </w:rPr>
      </w:pPr>
    </w:p>
    <w:p w14:paraId="1F08BD89" w14:textId="77777777" w:rsidR="00773F52" w:rsidRDefault="00522067" w:rsidP="00540D79">
      <w:pPr>
        <w:spacing w:after="0" w:line="259" w:lineRule="auto"/>
        <w:ind w:left="60" w:firstLine="0"/>
        <w:jc w:val="left"/>
      </w:pPr>
      <w:r>
        <w:rPr>
          <w:b/>
          <w:sz w:val="24"/>
        </w:rPr>
        <w:t xml:space="preserve"> </w:t>
      </w:r>
    </w:p>
    <w:p w14:paraId="2D5BE466" w14:textId="77777777" w:rsidR="00773F52" w:rsidRDefault="00522067">
      <w:pPr>
        <w:spacing w:after="0" w:line="259" w:lineRule="auto"/>
        <w:ind w:left="356" w:firstLine="0"/>
        <w:jc w:val="center"/>
      </w:pPr>
      <w:r>
        <w:rPr>
          <w:b/>
          <w:sz w:val="28"/>
        </w:rPr>
        <w:t xml:space="preserve">  </w:t>
      </w:r>
    </w:p>
    <w:p w14:paraId="3955D64D" w14:textId="77777777" w:rsidR="00540D79" w:rsidRDefault="00522067">
      <w:pPr>
        <w:spacing w:after="0" w:line="259" w:lineRule="auto"/>
        <w:ind w:left="202" w:firstLine="0"/>
        <w:jc w:val="left"/>
        <w:rPr>
          <w:b/>
        </w:rPr>
      </w:pPr>
      <w:r>
        <w:rPr>
          <w:b/>
        </w:rPr>
        <w:t xml:space="preserve"> </w:t>
      </w:r>
    </w:p>
    <w:p w14:paraId="2D0B191F" w14:textId="77777777" w:rsidR="00540D79" w:rsidRDefault="00540D7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1DCF893D" w14:textId="77777777" w:rsidR="002E2CA9" w:rsidRDefault="002E2CA9" w:rsidP="002E2CA9">
      <w:pPr>
        <w:pStyle w:val="Heading1"/>
        <w:spacing w:after="3"/>
        <w:ind w:left="0" w:firstLine="0"/>
        <w:rPr>
          <w:sz w:val="22"/>
        </w:rPr>
      </w:pPr>
    </w:p>
    <w:p w14:paraId="3DD0ADDF" w14:textId="77777777" w:rsidR="00773F52" w:rsidRDefault="00522067">
      <w:pPr>
        <w:pStyle w:val="Heading1"/>
        <w:spacing w:after="3"/>
      </w:pPr>
      <w:r>
        <w:rPr>
          <w:sz w:val="22"/>
        </w:rPr>
        <w:t xml:space="preserve">Accounting Terms </w:t>
      </w:r>
    </w:p>
    <w:p w14:paraId="09AB0D25" w14:textId="77777777" w:rsidR="00773F52" w:rsidRDefault="00522067">
      <w:r>
        <w:t xml:space="preserve">Check your understanding of these terms which will be used in this week’s lecture. </w:t>
      </w:r>
    </w:p>
    <w:p w14:paraId="022402B6" w14:textId="05910FD4" w:rsidR="00773F52" w:rsidRDefault="00522067">
      <w:pPr>
        <w:spacing w:after="80"/>
      </w:pPr>
      <w:r>
        <w:t xml:space="preserve">There is space to add your own new words to the list. </w:t>
      </w:r>
      <w:r w:rsidR="007B3C15">
        <w:t>Add to Quizlet.</w:t>
      </w:r>
    </w:p>
    <w:p w14:paraId="3A88B16C" w14:textId="77777777" w:rsidR="00773F52" w:rsidRDefault="00522067">
      <w:pPr>
        <w:spacing w:after="0" w:line="259" w:lineRule="auto"/>
        <w:ind w:left="288" w:firstLine="0"/>
        <w:jc w:val="center"/>
      </w:pPr>
      <w:r>
        <w:rPr>
          <w:sz w:val="32"/>
        </w:rPr>
        <w:t xml:space="preserve"> </w:t>
      </w:r>
    </w:p>
    <w:tbl>
      <w:tblPr>
        <w:tblStyle w:val="TableGrid1"/>
        <w:tblW w:w="7925" w:type="dxa"/>
        <w:tblInd w:w="91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5943"/>
      </w:tblGrid>
      <w:tr w:rsidR="00773F52" w14:paraId="113CDFFD" w14:textId="77777777">
        <w:trPr>
          <w:trHeight w:val="317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43A5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Term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DF65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Definition </w:t>
            </w:r>
          </w:p>
        </w:tc>
      </w:tr>
      <w:tr w:rsidR="00773F52" w14:paraId="649893E4" w14:textId="77777777">
        <w:trPr>
          <w:trHeight w:val="562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9AC86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Credit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72AF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22EE7B81" w14:textId="77777777">
        <w:trPr>
          <w:trHeight w:val="57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E7662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Debit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5E4D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410095EF" w14:textId="77777777">
        <w:trPr>
          <w:trHeight w:val="562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4BAF0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Journal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5011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57F289F2" w14:textId="77777777">
        <w:trPr>
          <w:trHeight w:val="57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4D21B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Balance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3F4E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7DC3D357" w14:textId="77777777">
        <w:trPr>
          <w:trHeight w:val="576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F75D" w14:textId="5AF198CC" w:rsidR="00773F52" w:rsidRDefault="00994962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Income</w:t>
            </w:r>
            <w:r w:rsidR="00522067"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5439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31CDD176" w14:textId="77777777">
        <w:trPr>
          <w:trHeight w:val="75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26FD1" w14:textId="0BCD31A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  <w:r w:rsidR="00994962">
              <w:rPr>
                <w:b/>
              </w:rPr>
              <w:t>Ledger account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5CD2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0E1DF874" w14:textId="77777777">
        <w:trPr>
          <w:trHeight w:val="576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9685F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C971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0820BE1E" w14:textId="77777777">
        <w:trPr>
          <w:trHeight w:val="57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12C1F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5AA9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49E9FE39" w14:textId="77777777">
        <w:trPr>
          <w:trHeight w:val="57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4BA1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4B4F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780E2109" w14:textId="77777777">
        <w:trPr>
          <w:trHeight w:val="562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AB975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94CB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1CE38ADE" w14:textId="77777777">
        <w:trPr>
          <w:trHeight w:val="57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648AF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4980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52E99F9B" w14:textId="77777777">
        <w:trPr>
          <w:trHeight w:val="562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3388B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1ACA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33AF2A89" w14:textId="77777777">
        <w:trPr>
          <w:trHeight w:val="57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CF09F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F282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0133E761" w14:textId="77777777">
        <w:trPr>
          <w:trHeight w:val="576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FA448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482E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773F52" w14:paraId="2ECD620D" w14:textId="77777777">
        <w:trPr>
          <w:trHeight w:val="57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01F79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3762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18375016" w14:textId="77777777" w:rsidR="00773F52" w:rsidRDefault="00522067">
      <w:pPr>
        <w:spacing w:after="55" w:line="259" w:lineRule="auto"/>
        <w:ind w:left="202" w:firstLine="0"/>
        <w:jc w:val="left"/>
      </w:pPr>
      <w:r>
        <w:t xml:space="preserve"> </w:t>
      </w:r>
    </w:p>
    <w:p w14:paraId="1D081AC9" w14:textId="77777777" w:rsidR="000267B7" w:rsidRDefault="00522067">
      <w:pPr>
        <w:spacing w:after="0" w:line="259" w:lineRule="auto"/>
        <w:ind w:left="202" w:firstLine="0"/>
        <w:jc w:val="left"/>
        <w:rPr>
          <w:b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ab/>
      </w:r>
      <w:r>
        <w:rPr>
          <w:b/>
          <w:sz w:val="29"/>
        </w:rPr>
        <w:t xml:space="preserve"> </w:t>
      </w:r>
    </w:p>
    <w:p w14:paraId="5AF84CBC" w14:textId="77777777" w:rsidR="000267B7" w:rsidRDefault="000267B7">
      <w:pPr>
        <w:spacing w:after="160" w:line="259" w:lineRule="auto"/>
        <w:ind w:left="0" w:firstLine="0"/>
        <w:jc w:val="left"/>
        <w:rPr>
          <w:b/>
          <w:sz w:val="29"/>
        </w:rPr>
      </w:pPr>
      <w:r>
        <w:rPr>
          <w:b/>
          <w:sz w:val="29"/>
        </w:rPr>
        <w:br w:type="page"/>
      </w:r>
    </w:p>
    <w:p w14:paraId="02A4BF96" w14:textId="192CB063" w:rsidR="00773F52" w:rsidRDefault="000434C1">
      <w:pPr>
        <w:spacing w:after="0" w:line="259" w:lineRule="auto"/>
        <w:ind w:left="202" w:firstLine="0"/>
        <w:jc w:val="left"/>
      </w:pPr>
      <w:r w:rsidRPr="009507D5">
        <w:rPr>
          <w:rFonts w:asciiTheme="minorHAnsi" w:eastAsia="Calibri" w:hAnsiTheme="minorHAnsi" w:cs="Calibri"/>
          <w:noProof/>
        </w:rPr>
        <w:lastRenderedPageBreak/>
        <mc:AlternateContent>
          <mc:Choice Requires="wpg">
            <w:drawing>
              <wp:inline distT="0" distB="0" distL="0" distR="0" wp14:anchorId="62777C5C" wp14:editId="3E8729C4">
                <wp:extent cx="4725035" cy="1196340"/>
                <wp:effectExtent l="0" t="0" r="0" b="0"/>
                <wp:docPr id="517216" name="Group 517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035" cy="1196340"/>
                          <a:chOff x="0" y="0"/>
                          <a:chExt cx="2838822" cy="816644"/>
                        </a:xfrm>
                      </wpg:grpSpPr>
                      <pic:pic xmlns:pic="http://schemas.openxmlformats.org/drawingml/2006/picture">
                        <pic:nvPicPr>
                          <pic:cNvPr id="9287" name="Picture 92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75"/>
                            <a:ext cx="2838822" cy="29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30" name="Shape 526430"/>
                        <wps:cNvSpPr/>
                        <wps:spPr>
                          <a:xfrm>
                            <a:off x="0" y="0"/>
                            <a:ext cx="2838822" cy="278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822" h="278977">
                                <a:moveTo>
                                  <a:pt x="0" y="0"/>
                                </a:moveTo>
                                <a:lnTo>
                                  <a:pt x="2838822" y="0"/>
                                </a:lnTo>
                                <a:lnTo>
                                  <a:pt x="2838822" y="278977"/>
                                </a:lnTo>
                                <a:lnTo>
                                  <a:pt x="0" y="2789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91" name="Picture 92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88757" y="638336"/>
                            <a:ext cx="385902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92" name="Shape 9292"/>
                        <wps:cNvSpPr/>
                        <wps:spPr>
                          <a:xfrm>
                            <a:off x="1204632" y="646954"/>
                            <a:ext cx="354430" cy="151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430" h="151213">
                                <a:moveTo>
                                  <a:pt x="190841" y="0"/>
                                </a:moveTo>
                                <a:lnTo>
                                  <a:pt x="354430" y="144803"/>
                                </a:lnTo>
                                <a:lnTo>
                                  <a:pt x="285439" y="146052"/>
                                </a:lnTo>
                                <a:lnTo>
                                  <a:pt x="175064" y="48352"/>
                                </a:lnTo>
                                <a:lnTo>
                                  <a:pt x="46303" y="150377"/>
                                </a:lnTo>
                                <a:lnTo>
                                  <a:pt x="0" y="151213"/>
                                </a:lnTo>
                                <a:lnTo>
                                  <a:pt x="190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90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94" name="Picture 929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0654" y="497175"/>
                            <a:ext cx="927053" cy="156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96" name="Picture 92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76636" y="530608"/>
                            <a:ext cx="230654" cy="96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31" name="Shape 526431"/>
                        <wps:cNvSpPr/>
                        <wps:spPr>
                          <a:xfrm>
                            <a:off x="246415" y="508051"/>
                            <a:ext cx="894216" cy="12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216" h="126374">
                                <a:moveTo>
                                  <a:pt x="0" y="0"/>
                                </a:moveTo>
                                <a:lnTo>
                                  <a:pt x="894216" y="0"/>
                                </a:lnTo>
                                <a:lnTo>
                                  <a:pt x="894216" y="126374"/>
                                </a:lnTo>
                                <a:lnTo>
                                  <a:pt x="0" y="126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D1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9" name="Rectangle 9299"/>
                        <wps:cNvSpPr/>
                        <wps:spPr>
                          <a:xfrm>
                            <a:off x="603677" y="546627"/>
                            <a:ext cx="254558" cy="7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3F9D8" w14:textId="77777777" w:rsidR="007B3C15" w:rsidRDefault="007B3C15" w:rsidP="000434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7"/>
                                </w:rPr>
                                <w:t>ASSETS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7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00" name="Picture 93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30654" y="634621"/>
                            <a:ext cx="2271057" cy="37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01" name="Shape 9301"/>
                        <wps:cNvSpPr/>
                        <wps:spPr>
                          <a:xfrm>
                            <a:off x="246415" y="648467"/>
                            <a:ext cx="22355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541">
                                <a:moveTo>
                                  <a:pt x="0" y="0"/>
                                </a:moveTo>
                                <a:lnTo>
                                  <a:pt x="2235541" y="0"/>
                                </a:lnTo>
                              </a:path>
                            </a:pathLst>
                          </a:custGeom>
                          <a:ln w="7429" cap="flat">
                            <a:round/>
                          </a:ln>
                        </wps:spPr>
                        <wps:style>
                          <a:lnRef idx="1">
                            <a:srgbClr val="9090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742" name="Rectangle 508742"/>
                        <wps:cNvSpPr/>
                        <wps:spPr>
                          <a:xfrm>
                            <a:off x="2056140" y="520760"/>
                            <a:ext cx="64563" cy="128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4C49C" w14:textId="77777777" w:rsidR="007B3C15" w:rsidRDefault="007B3C15" w:rsidP="000434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43" name="Rectangle 508743"/>
                        <wps:cNvSpPr/>
                        <wps:spPr>
                          <a:xfrm>
                            <a:off x="2104656" y="520760"/>
                            <a:ext cx="25171" cy="128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7794D" w14:textId="77777777" w:rsidR="007B3C15" w:rsidRDefault="007B3C15" w:rsidP="000434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38" name="Rectangle 508738"/>
                        <wps:cNvSpPr/>
                        <wps:spPr>
                          <a:xfrm>
                            <a:off x="1152451" y="501303"/>
                            <a:ext cx="52387" cy="16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556B7" w14:textId="77777777" w:rsidR="007B3C15" w:rsidRDefault="007B3C15" w:rsidP="000434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39" name="Rectangle 508739"/>
                        <wps:cNvSpPr/>
                        <wps:spPr>
                          <a:xfrm>
                            <a:off x="1191781" y="501303"/>
                            <a:ext cx="31463" cy="16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C78DB" w14:textId="77777777" w:rsidR="007B3C15" w:rsidRDefault="007B3C15" w:rsidP="000434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40" name="Rectangle 508740"/>
                        <wps:cNvSpPr/>
                        <wps:spPr>
                          <a:xfrm>
                            <a:off x="1356537" y="506015"/>
                            <a:ext cx="80704" cy="16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5433F" w14:textId="77777777" w:rsidR="007B3C15" w:rsidRDefault="007B3C15" w:rsidP="000434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41" name="Rectangle 508741"/>
                        <wps:cNvSpPr/>
                        <wps:spPr>
                          <a:xfrm>
                            <a:off x="1417181" y="506015"/>
                            <a:ext cx="31464" cy="16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1B1FC" w14:textId="77777777" w:rsidR="007B3C15" w:rsidRDefault="007B3C15" w:rsidP="000434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06" name="Picture 930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06938" y="497175"/>
                            <a:ext cx="394774" cy="156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07" name="Picture 930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91216" y="530608"/>
                            <a:ext cx="226219" cy="96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32" name="Shape 526432"/>
                        <wps:cNvSpPr/>
                        <wps:spPr>
                          <a:xfrm>
                            <a:off x="2124269" y="508051"/>
                            <a:ext cx="357687" cy="12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687" h="126374">
                                <a:moveTo>
                                  <a:pt x="0" y="0"/>
                                </a:moveTo>
                                <a:lnTo>
                                  <a:pt x="357687" y="0"/>
                                </a:lnTo>
                                <a:lnTo>
                                  <a:pt x="357687" y="126374"/>
                                </a:lnTo>
                                <a:lnTo>
                                  <a:pt x="0" y="126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9" name="Rectangle 9309"/>
                        <wps:cNvSpPr/>
                        <wps:spPr>
                          <a:xfrm>
                            <a:off x="2214438" y="546627"/>
                            <a:ext cx="251797" cy="7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5F22D" w14:textId="77777777" w:rsidR="007B3C15" w:rsidRDefault="007B3C15" w:rsidP="000434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7"/>
                                </w:rPr>
                                <w:t>EQUITY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7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12" name="Picture 93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99253" y="497174"/>
                            <a:ext cx="576636" cy="159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33" name="Shape 526433"/>
                        <wps:cNvSpPr/>
                        <wps:spPr>
                          <a:xfrm>
                            <a:off x="1520674" y="508051"/>
                            <a:ext cx="536529" cy="12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29" h="126374">
                                <a:moveTo>
                                  <a:pt x="0" y="0"/>
                                </a:moveTo>
                                <a:lnTo>
                                  <a:pt x="536529" y="0"/>
                                </a:lnTo>
                                <a:lnTo>
                                  <a:pt x="536529" y="126374"/>
                                </a:lnTo>
                                <a:lnTo>
                                  <a:pt x="0" y="126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2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5" name="Shape 9315"/>
                        <wps:cNvSpPr/>
                        <wps:spPr>
                          <a:xfrm>
                            <a:off x="1520674" y="508051"/>
                            <a:ext cx="536530" cy="12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30" h="126374">
                                <a:moveTo>
                                  <a:pt x="0" y="0"/>
                                </a:moveTo>
                                <a:lnTo>
                                  <a:pt x="536530" y="0"/>
                                </a:lnTo>
                                <a:lnTo>
                                  <a:pt x="536530" y="126374"/>
                                </a:lnTo>
                                <a:lnTo>
                                  <a:pt x="0" y="126374"/>
                                </a:lnTo>
                                <a:close/>
                              </a:path>
                            </a:pathLst>
                          </a:custGeom>
                          <a:ln w="3715" cap="rnd">
                            <a:round/>
                          </a:ln>
                        </wps:spPr>
                        <wps:style>
                          <a:lnRef idx="1">
                            <a:srgbClr val="FF25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6" name="Rectangle 9316"/>
                        <wps:cNvSpPr/>
                        <wps:spPr>
                          <a:xfrm>
                            <a:off x="1658943" y="546627"/>
                            <a:ext cx="361788" cy="7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9C30" w14:textId="77777777" w:rsidR="007B3C15" w:rsidRDefault="007B3C15" w:rsidP="000434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7"/>
                                </w:rPr>
                                <w:t>LIABILITIES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7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18" name="Picture 931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81" y="77407"/>
                            <a:ext cx="1326262" cy="208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23" name="Shape 9323"/>
                        <wps:cNvSpPr/>
                        <wps:spPr>
                          <a:xfrm>
                            <a:off x="82383" y="122823"/>
                            <a:ext cx="57072" cy="8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 h="80609">
                                <a:moveTo>
                                  <a:pt x="29423" y="0"/>
                                </a:moveTo>
                                <a:cubicBezTo>
                                  <a:pt x="32282" y="0"/>
                                  <a:pt x="34919" y="371"/>
                                  <a:pt x="37333" y="1113"/>
                                </a:cubicBezTo>
                                <a:cubicBezTo>
                                  <a:pt x="39748" y="1856"/>
                                  <a:pt x="41843" y="2806"/>
                                  <a:pt x="43617" y="3962"/>
                                </a:cubicBezTo>
                                <a:cubicBezTo>
                                  <a:pt x="45392" y="5117"/>
                                  <a:pt x="46796" y="6479"/>
                                  <a:pt x="47831" y="8048"/>
                                </a:cubicBezTo>
                                <a:cubicBezTo>
                                  <a:pt x="48866" y="9616"/>
                                  <a:pt x="49384" y="11185"/>
                                  <a:pt x="49384" y="12753"/>
                                </a:cubicBezTo>
                                <a:cubicBezTo>
                                  <a:pt x="49384" y="15973"/>
                                  <a:pt x="48102" y="19027"/>
                                  <a:pt x="45540" y="21916"/>
                                </a:cubicBezTo>
                                <a:cubicBezTo>
                                  <a:pt x="42977" y="24805"/>
                                  <a:pt x="38886" y="27984"/>
                                  <a:pt x="33268" y="31452"/>
                                </a:cubicBezTo>
                                <a:cubicBezTo>
                                  <a:pt x="37013" y="31286"/>
                                  <a:pt x="40364" y="31697"/>
                                  <a:pt x="43322" y="32689"/>
                                </a:cubicBezTo>
                                <a:cubicBezTo>
                                  <a:pt x="46279" y="33679"/>
                                  <a:pt x="48768" y="35104"/>
                                  <a:pt x="50788" y="36962"/>
                                </a:cubicBezTo>
                                <a:cubicBezTo>
                                  <a:pt x="52809" y="38819"/>
                                  <a:pt x="54361" y="41047"/>
                                  <a:pt x="55446" y="43649"/>
                                </a:cubicBezTo>
                                <a:cubicBezTo>
                                  <a:pt x="56530" y="46248"/>
                                  <a:pt x="57072" y="49034"/>
                                  <a:pt x="57072" y="52006"/>
                                </a:cubicBezTo>
                                <a:cubicBezTo>
                                  <a:pt x="57072" y="56051"/>
                                  <a:pt x="56160" y="59808"/>
                                  <a:pt x="54337" y="63274"/>
                                </a:cubicBezTo>
                                <a:cubicBezTo>
                                  <a:pt x="52513" y="66741"/>
                                  <a:pt x="49975" y="69755"/>
                                  <a:pt x="46722" y="72312"/>
                                </a:cubicBezTo>
                                <a:cubicBezTo>
                                  <a:pt x="43469" y="74872"/>
                                  <a:pt x="39625" y="76895"/>
                                  <a:pt x="35190" y="78380"/>
                                </a:cubicBezTo>
                                <a:cubicBezTo>
                                  <a:pt x="30754" y="79866"/>
                                  <a:pt x="25973" y="80609"/>
                                  <a:pt x="20848" y="80609"/>
                                </a:cubicBezTo>
                                <a:cubicBezTo>
                                  <a:pt x="14046" y="80609"/>
                                  <a:pt x="8871" y="79928"/>
                                  <a:pt x="5323" y="78567"/>
                                </a:cubicBezTo>
                                <a:cubicBezTo>
                                  <a:pt x="1774" y="77205"/>
                                  <a:pt x="0" y="75614"/>
                                  <a:pt x="0" y="73798"/>
                                </a:cubicBezTo>
                                <a:cubicBezTo>
                                  <a:pt x="0" y="73139"/>
                                  <a:pt x="246" y="72519"/>
                                  <a:pt x="739" y="71941"/>
                                </a:cubicBezTo>
                                <a:cubicBezTo>
                                  <a:pt x="1232" y="71364"/>
                                  <a:pt x="1922" y="70952"/>
                                  <a:pt x="2809" y="70703"/>
                                </a:cubicBezTo>
                                <a:cubicBezTo>
                                  <a:pt x="3696" y="70455"/>
                                  <a:pt x="4781" y="70455"/>
                                  <a:pt x="6062" y="70703"/>
                                </a:cubicBezTo>
                                <a:cubicBezTo>
                                  <a:pt x="7344" y="70952"/>
                                  <a:pt x="8723" y="71613"/>
                                  <a:pt x="10202" y="72684"/>
                                </a:cubicBezTo>
                                <a:cubicBezTo>
                                  <a:pt x="15623" y="76151"/>
                                  <a:pt x="20306" y="77885"/>
                                  <a:pt x="24248" y="77885"/>
                                </a:cubicBezTo>
                                <a:cubicBezTo>
                                  <a:pt x="27501" y="77885"/>
                                  <a:pt x="30508" y="77267"/>
                                  <a:pt x="33268" y="76028"/>
                                </a:cubicBezTo>
                                <a:cubicBezTo>
                                  <a:pt x="36027" y="74788"/>
                                  <a:pt x="38418" y="73119"/>
                                  <a:pt x="40438" y="71013"/>
                                </a:cubicBezTo>
                                <a:cubicBezTo>
                                  <a:pt x="42459" y="68908"/>
                                  <a:pt x="44061" y="66513"/>
                                  <a:pt x="45244" y="63831"/>
                                </a:cubicBezTo>
                                <a:cubicBezTo>
                                  <a:pt x="46427" y="61147"/>
                                  <a:pt x="47018" y="58322"/>
                                  <a:pt x="47018" y="55349"/>
                                </a:cubicBezTo>
                                <a:cubicBezTo>
                                  <a:pt x="47018" y="52707"/>
                                  <a:pt x="46599" y="50273"/>
                                  <a:pt x="45761" y="48044"/>
                                </a:cubicBezTo>
                                <a:cubicBezTo>
                                  <a:pt x="44923" y="45813"/>
                                  <a:pt x="43790" y="43895"/>
                                  <a:pt x="42361" y="42286"/>
                                </a:cubicBezTo>
                                <a:cubicBezTo>
                                  <a:pt x="40931" y="40675"/>
                                  <a:pt x="39206" y="39417"/>
                                  <a:pt x="37186" y="38509"/>
                                </a:cubicBezTo>
                                <a:cubicBezTo>
                                  <a:pt x="35165" y="37601"/>
                                  <a:pt x="32972" y="37147"/>
                                  <a:pt x="30606" y="37147"/>
                                </a:cubicBezTo>
                                <a:cubicBezTo>
                                  <a:pt x="26860" y="37147"/>
                                  <a:pt x="23115" y="38550"/>
                                  <a:pt x="19369" y="41357"/>
                                </a:cubicBezTo>
                                <a:lnTo>
                                  <a:pt x="17743" y="39005"/>
                                </a:lnTo>
                                <a:cubicBezTo>
                                  <a:pt x="18728" y="38261"/>
                                  <a:pt x="19763" y="37519"/>
                                  <a:pt x="20848" y="36775"/>
                                </a:cubicBezTo>
                                <a:cubicBezTo>
                                  <a:pt x="21932" y="36032"/>
                                  <a:pt x="23065" y="35289"/>
                                  <a:pt x="24248" y="34546"/>
                                </a:cubicBezTo>
                                <a:cubicBezTo>
                                  <a:pt x="35091" y="27861"/>
                                  <a:pt x="40512" y="22204"/>
                                  <a:pt x="40512" y="17583"/>
                                </a:cubicBezTo>
                                <a:cubicBezTo>
                                  <a:pt x="40512" y="14115"/>
                                  <a:pt x="39182" y="11371"/>
                                  <a:pt x="36520" y="9348"/>
                                </a:cubicBezTo>
                                <a:cubicBezTo>
                                  <a:pt x="33859" y="7326"/>
                                  <a:pt x="30458" y="6314"/>
                                  <a:pt x="26318" y="6314"/>
                                </a:cubicBezTo>
                                <a:cubicBezTo>
                                  <a:pt x="22375" y="6314"/>
                                  <a:pt x="18654" y="7326"/>
                                  <a:pt x="15155" y="9348"/>
                                </a:cubicBezTo>
                                <a:cubicBezTo>
                                  <a:pt x="11656" y="11371"/>
                                  <a:pt x="8921" y="14281"/>
                                  <a:pt x="6949" y="18078"/>
                                </a:cubicBezTo>
                                <a:lnTo>
                                  <a:pt x="4288" y="16840"/>
                                </a:lnTo>
                                <a:cubicBezTo>
                                  <a:pt x="7146" y="11144"/>
                                  <a:pt x="10596" y="6912"/>
                                  <a:pt x="14638" y="4148"/>
                                </a:cubicBezTo>
                                <a:cubicBezTo>
                                  <a:pt x="18679" y="1383"/>
                                  <a:pt x="23607" y="0"/>
                                  <a:pt x="29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4" name="Shape 9324"/>
                        <wps:cNvSpPr/>
                        <wps:spPr>
                          <a:xfrm>
                            <a:off x="82383" y="122822"/>
                            <a:ext cx="57072" cy="8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 h="80610">
                                <a:moveTo>
                                  <a:pt x="29423" y="0"/>
                                </a:moveTo>
                                <a:cubicBezTo>
                                  <a:pt x="32282" y="0"/>
                                  <a:pt x="34919" y="371"/>
                                  <a:pt x="37333" y="1115"/>
                                </a:cubicBezTo>
                                <a:cubicBezTo>
                                  <a:pt x="39748" y="1857"/>
                                  <a:pt x="41843" y="2807"/>
                                  <a:pt x="43617" y="3963"/>
                                </a:cubicBezTo>
                                <a:cubicBezTo>
                                  <a:pt x="45392" y="5118"/>
                                  <a:pt x="46796" y="6480"/>
                                  <a:pt x="47831" y="8048"/>
                                </a:cubicBezTo>
                                <a:cubicBezTo>
                                  <a:pt x="48866" y="9617"/>
                                  <a:pt x="49384" y="11185"/>
                                  <a:pt x="49384" y="12754"/>
                                </a:cubicBezTo>
                                <a:cubicBezTo>
                                  <a:pt x="49384" y="15973"/>
                                  <a:pt x="48102" y="19028"/>
                                  <a:pt x="45539" y="21917"/>
                                </a:cubicBezTo>
                                <a:cubicBezTo>
                                  <a:pt x="42977" y="24806"/>
                                  <a:pt x="38886" y="27984"/>
                                  <a:pt x="33267" y="31452"/>
                                </a:cubicBezTo>
                                <a:cubicBezTo>
                                  <a:pt x="37013" y="31286"/>
                                  <a:pt x="40364" y="31699"/>
                                  <a:pt x="43322" y="32689"/>
                                </a:cubicBezTo>
                                <a:cubicBezTo>
                                  <a:pt x="46279" y="33680"/>
                                  <a:pt x="48768" y="35104"/>
                                  <a:pt x="50788" y="36962"/>
                                </a:cubicBezTo>
                                <a:cubicBezTo>
                                  <a:pt x="52809" y="38819"/>
                                  <a:pt x="54362" y="41048"/>
                                  <a:pt x="55446" y="43649"/>
                                </a:cubicBezTo>
                                <a:cubicBezTo>
                                  <a:pt x="56530" y="46248"/>
                                  <a:pt x="57072" y="49035"/>
                                  <a:pt x="57072" y="52006"/>
                                </a:cubicBezTo>
                                <a:cubicBezTo>
                                  <a:pt x="57072" y="56052"/>
                                  <a:pt x="56160" y="59807"/>
                                  <a:pt x="54337" y="63274"/>
                                </a:cubicBezTo>
                                <a:cubicBezTo>
                                  <a:pt x="52513" y="66742"/>
                                  <a:pt x="49975" y="69755"/>
                                  <a:pt x="46722" y="72313"/>
                                </a:cubicBezTo>
                                <a:cubicBezTo>
                                  <a:pt x="43469" y="74873"/>
                                  <a:pt x="39625" y="76895"/>
                                  <a:pt x="35190" y="78381"/>
                                </a:cubicBezTo>
                                <a:cubicBezTo>
                                  <a:pt x="30754" y="79867"/>
                                  <a:pt x="25973" y="80610"/>
                                  <a:pt x="20848" y="80610"/>
                                </a:cubicBezTo>
                                <a:cubicBezTo>
                                  <a:pt x="14046" y="80610"/>
                                  <a:pt x="8871" y="79929"/>
                                  <a:pt x="5323" y="78567"/>
                                </a:cubicBezTo>
                                <a:cubicBezTo>
                                  <a:pt x="1774" y="77205"/>
                                  <a:pt x="0" y="75616"/>
                                  <a:pt x="0" y="73799"/>
                                </a:cubicBezTo>
                                <a:cubicBezTo>
                                  <a:pt x="0" y="73139"/>
                                  <a:pt x="246" y="72520"/>
                                  <a:pt x="739" y="71942"/>
                                </a:cubicBezTo>
                                <a:cubicBezTo>
                                  <a:pt x="1232" y="71365"/>
                                  <a:pt x="1922" y="70951"/>
                                  <a:pt x="2809" y="70704"/>
                                </a:cubicBezTo>
                                <a:cubicBezTo>
                                  <a:pt x="3696" y="70456"/>
                                  <a:pt x="4781" y="70456"/>
                                  <a:pt x="6062" y="70704"/>
                                </a:cubicBezTo>
                                <a:cubicBezTo>
                                  <a:pt x="7344" y="70951"/>
                                  <a:pt x="8723" y="71612"/>
                                  <a:pt x="10202" y="72685"/>
                                </a:cubicBezTo>
                                <a:cubicBezTo>
                                  <a:pt x="15623" y="76152"/>
                                  <a:pt x="20305" y="77886"/>
                                  <a:pt x="24248" y="77886"/>
                                </a:cubicBezTo>
                                <a:cubicBezTo>
                                  <a:pt x="27501" y="77886"/>
                                  <a:pt x="30508" y="77267"/>
                                  <a:pt x="33267" y="76029"/>
                                </a:cubicBezTo>
                                <a:cubicBezTo>
                                  <a:pt x="36027" y="74790"/>
                                  <a:pt x="38418" y="73119"/>
                                  <a:pt x="40438" y="71013"/>
                                </a:cubicBezTo>
                                <a:cubicBezTo>
                                  <a:pt x="42459" y="68908"/>
                                  <a:pt x="44061" y="66515"/>
                                  <a:pt x="45244" y="63832"/>
                                </a:cubicBezTo>
                                <a:cubicBezTo>
                                  <a:pt x="46427" y="61149"/>
                                  <a:pt x="47018" y="58321"/>
                                  <a:pt x="47018" y="55350"/>
                                </a:cubicBezTo>
                                <a:cubicBezTo>
                                  <a:pt x="47018" y="52708"/>
                                  <a:pt x="46599" y="50273"/>
                                  <a:pt x="45761" y="48044"/>
                                </a:cubicBezTo>
                                <a:cubicBezTo>
                                  <a:pt x="44923" y="45815"/>
                                  <a:pt x="43790" y="43896"/>
                                  <a:pt x="42361" y="42286"/>
                                </a:cubicBezTo>
                                <a:cubicBezTo>
                                  <a:pt x="40931" y="40677"/>
                                  <a:pt x="39206" y="39418"/>
                                  <a:pt x="37186" y="38509"/>
                                </a:cubicBezTo>
                                <a:cubicBezTo>
                                  <a:pt x="35165" y="37602"/>
                                  <a:pt x="32972" y="37147"/>
                                  <a:pt x="30606" y="37147"/>
                                </a:cubicBezTo>
                                <a:cubicBezTo>
                                  <a:pt x="26860" y="37147"/>
                                  <a:pt x="23115" y="38550"/>
                                  <a:pt x="19369" y="41357"/>
                                </a:cubicBezTo>
                                <a:lnTo>
                                  <a:pt x="17743" y="39005"/>
                                </a:lnTo>
                                <a:cubicBezTo>
                                  <a:pt x="18728" y="38262"/>
                                  <a:pt x="19763" y="37519"/>
                                  <a:pt x="20848" y="36776"/>
                                </a:cubicBezTo>
                                <a:cubicBezTo>
                                  <a:pt x="21932" y="36033"/>
                                  <a:pt x="23065" y="35290"/>
                                  <a:pt x="24248" y="34548"/>
                                </a:cubicBezTo>
                                <a:cubicBezTo>
                                  <a:pt x="35091" y="27860"/>
                                  <a:pt x="40512" y="22206"/>
                                  <a:pt x="40512" y="17583"/>
                                </a:cubicBezTo>
                                <a:cubicBezTo>
                                  <a:pt x="40512" y="14116"/>
                                  <a:pt x="39182" y="11371"/>
                                  <a:pt x="36520" y="9349"/>
                                </a:cubicBezTo>
                                <a:cubicBezTo>
                                  <a:pt x="33859" y="7326"/>
                                  <a:pt x="30458" y="6315"/>
                                  <a:pt x="26318" y="6315"/>
                                </a:cubicBezTo>
                                <a:cubicBezTo>
                                  <a:pt x="22375" y="6315"/>
                                  <a:pt x="18654" y="7326"/>
                                  <a:pt x="15155" y="9349"/>
                                </a:cubicBezTo>
                                <a:cubicBezTo>
                                  <a:pt x="11656" y="11371"/>
                                  <a:pt x="8921" y="14281"/>
                                  <a:pt x="6949" y="18079"/>
                                </a:cubicBezTo>
                                <a:lnTo>
                                  <a:pt x="4288" y="16840"/>
                                </a:lnTo>
                                <a:cubicBezTo>
                                  <a:pt x="7146" y="11144"/>
                                  <a:pt x="10596" y="6914"/>
                                  <a:pt x="14638" y="4148"/>
                                </a:cubicBezTo>
                                <a:cubicBezTo>
                                  <a:pt x="18679" y="1383"/>
                                  <a:pt x="23608" y="0"/>
                                  <a:pt x="29423" y="0"/>
                                </a:cubicBezTo>
                                <a:close/>
                              </a:path>
                            </a:pathLst>
                          </a:custGeom>
                          <a:ln w="247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3F9BAFC" w14:textId="625A2456" w:rsidR="007B3C15" w:rsidRDefault="007B3C15" w:rsidP="003F29D9">
                              <w:pPr>
                                <w:ind w:left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2777C5C" id="Group 517216" o:spid="_x0000_s1026" style="width:372.05pt;height:94.2pt;mso-position-horizontal-relative:char;mso-position-vertical-relative:line" coordsize="2838822,8166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87" o:spid="_x0000_s1027" type="#_x0000_t75" style="position:absolute;top:270575;width:2838822;height:2971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dC&#10;0XHDAAAA3QAAAA8AAABkcnMvZG93bnJldi54bWxEj0FrwkAUhO+F/oflCb3VjR6Mja4iBUXoRWO9&#10;P7LPJGz2bchuTPz33YLgcZiZb5j1drSNuFPna8cKZtMEBHHhdM2lgt/L/nMJwgdkjY1jUvAgD9vN&#10;+9saM+0GPtM9D6WIEPYZKqhCaDMpfVGRRT91LXH0bq6zGKLsSqk7HCLcNnKeJAtpsea4UGFL3xUV&#10;Ju+tguGnNzmZa69T/TilRpvhUBilPibjbgUi0Bhe4Wf7qBV8zZcp/L+JT0Bu/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l0LRccMAAADdAAAADwAAAAAAAAAAAAAAAACcAgAA&#10;ZHJzL2Rvd25yZXYueG1sUEsFBgAAAAAEAAQA9wAAAIwDAAAAAA==&#10;">
                  <v:imagedata r:id="rId19" o:title=""/>
                </v:shape>
                <v:polyline id="Shape 526430" o:spid="_x0000_s1028" style="position:absolute;visibility:visible;mso-wrap-style:square;v-text-anchor:top" points="0,0,2838822,0,2838822,278977,0,278977,0,0" coordsize="2838822,2789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ljDBxQAA&#10;AN8AAAAPAAAAZHJzL2Rvd25yZXYueG1sRI/fasIwFMbvB75DOIJ3M7F17eiMMgYTYUxYtwc4NGdN&#10;sTkpTab17c2FsMuP7x+/zW5yvTjTGDrPGlZLBYK48abjVsPP9/vjM4gQkQ32nknDlQLstrOHDVbG&#10;X/iLznVsRRrhUKEGG+NQSRkaSw7D0g/Eyfv1o8OY5NhKM+IljbteZkoV0mHH6cHiQG+WmlP95zQM&#10;+ybHfl2i/DwearSTKj+uSuvFfHp9ARFpiv/he/tgNDxlxTpPBIknsYD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WMMHFAAAA3wAAAA8AAAAAAAAAAAAAAAAAlwIAAGRycy9k&#10;b3ducmV2LnhtbFBLBQYAAAAABAAEAPUAAACJAwAAAAA=&#10;" fillcolor="black" stroked="f" strokeweight="0">
                  <v:stroke miterlimit="83231f" joinstyle="miter"/>
                  <v:path arrowok="t" textboxrect="0,0,2838822,278977"/>
                </v:polyline>
                <v:shape id="Picture 9291" o:spid="_x0000_s1029" type="#_x0000_t75" style="position:absolute;left:1188757;top:638336;width:385902;height:1783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z2&#10;O1nFAAAA3QAAAA8AAABkcnMvZG93bnJldi54bWxEj8FqwzAQRO+F/oPYQG+NbB9K40YJwSUQCqXY&#10;DvS6WFvb1FrZkpI4f18VAjkOM/OGWW9nM4gzOd9bVpAuExDEjdU9twqO9f75FYQPyBoHy6TgSh62&#10;m8eHNebaXrikcxVaESHsc1TQhTDmUvqmI4N+aUfi6P1YZzBE6VqpHV4i3AwyS5IXabDnuNDhSEVH&#10;zW91Mgq+Pj6vRZj6yZ/a7yZj+166tFbqaTHv3kAEmsM9fGsftIJVtkrh/018AnLzB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M9jtZxQAAAN0AAAAPAAAAAAAAAAAAAAAAAJwC&#10;AABkcnMvZG93bnJldi54bWxQSwUGAAAAAAQABAD3AAAAjgMAAAAA&#10;">
                  <v:imagedata r:id="rId20" o:title=""/>
                </v:shape>
                <v:shape id="Shape 9292" o:spid="_x0000_s1030" style="position:absolute;left:1204632;top:646954;width:354430;height:151213;visibility:visible;mso-wrap-style:square;v-text-anchor:top" coordsize="354430,1512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vIiHxQAA&#10;AN0AAAAPAAAAZHJzL2Rvd25yZXYueG1sRI9Ba8JAFITvBf/D8gRvdZMcpKauQRRFetP20Nwe2ddN&#10;MPs2ZNck/nu3UOhxmJlvmE0x2VYM1PvGsYJ0mYAgrpxu2Cj4+jy+voHwAVlj65gUPMhDsZ29bDDX&#10;buQLDddgRISwz1FBHUKXS+mrmiz6peuIo/fjeoshyt5I3eMY4baVWZKspMWG40KNHe1rqm7Xu1Vw&#10;Mwc/rh7l/eQvZfnxjbJr0kGpxXzavYMINIX/8F/7rBWss3UGv2/iE5Db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i8iIfFAAAA3QAAAA8AAAAAAAAAAAAAAAAAlwIAAGRycy9k&#10;b3ducmV2LnhtbFBLBQYAAAAABAAEAPUAAACJAwAAAAA=&#10;" path="m190841,0l354430,144803,285439,146052,175064,48352,46303,150377,,151213,190841,0xe" fillcolor="#909090" stroked="f" strokeweight="0">
                  <v:stroke miterlimit="83231f" joinstyle="miter"/>
                  <v:path arrowok="t" textboxrect="0,0,354430,151213"/>
                </v:shape>
                <v:shape id="Picture 9294" o:spid="_x0000_s1031" type="#_x0000_t75" style="position:absolute;left:230654;top:497175;width:927053;height:156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rD&#10;AGfJAAAA3QAAAA8AAABkcnMvZG93bnJldi54bWxEj91qwkAUhO8F32E5BW9EN0oRTd0EKRRDoZT6&#10;g3h3yJ4mqdmzMbuN6dt3CwUvh5n5hlmnvalFR62rLCuYTSMQxLnVFRcKDvuXyRKE88gaa8uk4Icc&#10;pMlwsMZY2xt/ULfzhQgQdjEqKL1vYildXpJBN7UNcfA+bWvQB9kWUrd4C3BTy3kULaTBisNCiQ09&#10;l5Rfdt9GwXncRZuv9312zbfZ24mP1/Fy9qrU6KHfPIHw1Pt7+L+daQWr+eoR/t6EJyCTXwA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SsMAZ8kAAADdAAAADwAAAAAAAAAAAAAA&#10;AACcAgAAZHJzL2Rvd25yZXYueG1sUEsFBgAAAAAEAAQA9wAAAJIDAAAAAA==&#10;">
                  <v:imagedata r:id="rId21" o:title=""/>
                </v:shape>
                <v:shape id="Picture 9296" o:spid="_x0000_s1032" type="#_x0000_t75" style="position:absolute;left:576636;top:530608;width:230654;height:965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PL&#10;/hrFAAAA3QAAAA8AAABkcnMvZG93bnJldi54bWxEj0+LwjAUxO+C3yE8wZumetC1GkWEhb2sf6oe&#10;vD2aZ1tsXkqS1frtjSDscZiZ3zCLVWtqcSfnK8sKRsMEBHFudcWFgtPxe/AFwgdkjbVlUvAkD6tl&#10;t7PAVNsHH+iehUJECPsUFZQhNKmUPi/JoB/ahjh6V+sMhihdIbXDR4SbWo6TZCINVhwXSmxoU1J+&#10;y/6MgtxN/eG4/b3sd9u9PjX2mZwvmVL9XruegwjUhv/wp/2jFczGswm838QnIJcv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jy/4axQAAAN0AAAAPAAAAAAAAAAAAAAAAAJwC&#10;AABkcnMvZG93bnJldi54bWxQSwUGAAAAAAQABAD3AAAAjgMAAAAA&#10;">
                  <v:imagedata r:id="rId22" o:title=""/>
                </v:shape>
                <v:polyline id="Shape 526431" o:spid="_x0000_s1033" style="position:absolute;visibility:visible;mso-wrap-style:square;v-text-anchor:top" points="246415,508051,1140631,508051,1140631,634425,246415,634425,246415,508051" coordsize="894216,1263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p/EyQAA&#10;AN8AAAAPAAAAZHJzL2Rvd25yZXYueG1sRI9Pa8JAFMTvhX6H5RW81Y1/kegqKgjpobSxgnp7ZJ9J&#10;2uzbsLtq+u27hUKPw8z8hlmsOtOIGzlfW1Yw6CcgiAuray4VHD52zzMQPiBrbCyTgm/ysFo+Piww&#10;1fbOOd32oRQRwj5FBVUIbSqlLyoy6Pu2JY7exTqDIUpXSu3wHuGmkcMkmUqDNceFClvaVlR87a9G&#10;wfHl/H54y2Q+zruzm7xuTp+Xa6ZU76lbz0EE6sJ/+K+daQWT4XQ8GsDvn/gF5PIH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AREp/EyQAAAN8AAAAPAAAAAAAAAAAAAAAAAJcCAABk&#10;cnMvZG93bnJldi54bWxQSwUGAAAAAAQABAD1AAAAjQMAAAAA&#10;" fillcolor="#00d100" stroked="f" strokeweight="0">
                  <v:stroke miterlimit="83231f" joinstyle="miter"/>
                  <v:path arrowok="t" textboxrect="0,0,894216,126374"/>
                </v:polyline>
                <v:rect id="Rectangle 9299" o:spid="_x0000_s1034" style="position:absolute;left:603677;top:546627;width:254558;height:72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k3G9xQAA&#10;AN0AAAAPAAAAZHJzL2Rvd25yZXYueG1sRI9Pi8IwFMTvgt8hPGFvmupBTDWK6C569M+C7u3RvG2L&#10;zUtpou366c3Cwh6HmfkNs1h1thIPanzpWMN4lIAgzpwpOdfwef4YzkD4gGywckwafsjDatnvLTA1&#10;ruUjPU4hFxHCPkUNRQh1KqXPCrLoR64mjt63ayyGKJtcmgbbCLeVnCTJVFosOS4UWNOmoOx2ulsN&#10;u1m9vu7ds82r96/d5XBR27MKWr8NuvUcRKAu/If/2nujQU2Ugt838QnI5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Tcb3FAAAA3QAAAA8AAAAAAAAAAAAAAAAAlwIAAGRycy9k&#10;b3ducmV2LnhtbFBLBQYAAAAABAAEAPUAAACJAwAAAAA=&#10;" filled="f" stroked="f">
                  <v:textbox inset="0,0,0,0">
                    <w:txbxContent>
                      <w:p w14:paraId="7663F9D8" w14:textId="77777777" w:rsidR="007B3C15" w:rsidRDefault="007B3C15" w:rsidP="000434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7"/>
                          </w:rPr>
                          <w:t>ASSETS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7"/>
                          </w:rPr>
                          <w:tab/>
                        </w:r>
                      </w:p>
                    </w:txbxContent>
                  </v:textbox>
                </v:rect>
                <v:shape id="Picture 9300" o:spid="_x0000_s1035" type="#_x0000_t75" style="position:absolute;left:230654;top:634621;width:2271057;height:3714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CI&#10;MKDEAAAA3QAAAA8AAABkcnMvZG93bnJldi54bWxET8tqAjEU3Rf6D+EK3QyatIVWR6NYaVEQCj4Q&#10;l5fJdTJ2cjNMUh3/3iwKXR7OezLrXC0u1IbKs4bngQJBXHhTcalhv/vqD0GEiGyw9kwabhRgNn18&#10;mGBu/JU3dNnGUqQQDjlqsDE2uZShsOQwDHxDnLiTbx3GBNtSmhavKdzV8kWpN+mw4tRgsaGFpeJn&#10;++s0ZO57X5/VIptny84d158f7+eD1fqp183HICJ18V/8514ZDaNXlfanN+kJyO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CIMKDEAAAA3QAAAA8AAAAAAAAAAAAAAAAAnAIA&#10;AGRycy9kb3ducmV2LnhtbFBLBQYAAAAABAAEAPcAAACNAwAAAAA=&#10;">
                  <v:imagedata r:id="rId23" o:title=""/>
                </v:shape>
                <v:polyline id="Shape 9301" o:spid="_x0000_s1036" style="position:absolute;visibility:visible;mso-wrap-style:square;v-text-anchor:top" points="246415,648467,2481956,648467" coordsize="223554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DQW5xgAA&#10;AN0AAAAPAAAAZHJzL2Rvd25yZXYueG1sRI/dasJAFITvBd9hOQXvdPMDYlNXqYWAV61VH+CYPU1C&#10;smfT7Gpin74rFHo5zMw3zHo7mlbcqHe1ZQXxIgJBXFhdc6ngfMrnKxDOI2tsLZOCOznYbqaTNWba&#10;DvxJt6MvRYCwy1BB5X2XSemKigy6he2Ig/dle4M+yL6UuschwE0rkyhaSoM1h4UKO3qrqGiOV6Pg&#10;ZA77dBcvL/eP5idv3ArfKflWavY0vr6A8DT6//Bfe68VPKdRDI834QnI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DQW5xgAAAN0AAAAPAAAAAAAAAAAAAAAAAJcCAABkcnMv&#10;ZG93bnJldi54bWxQSwUGAAAAAAQABAD1AAAAigMAAAAA&#10;" filled="f" strokecolor="#909090" strokeweight="7429emu">
                  <v:path arrowok="t" textboxrect="0,0,2235541,0"/>
                </v:polyline>
                <v:rect id="Rectangle 508742" o:spid="_x0000_s1037" style="position:absolute;left:2056140;top:520760;width:64563;height:1286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AN4byAAA&#10;AN8AAAAPAAAAZHJzL2Rvd25yZXYueG1sRI9Pa8JAFMTvQr/D8gRvulHUxtRVxD/o0WrB9vbIviah&#10;2bchu5rop+8WhB6HmfkNM1+2phQ3ql1hWcFwEIEgTq0uOFPwcd71YxDOI2ssLZOCOzlYLl46c0y0&#10;bfidbiefiQBhl6CC3PsqkdKlORl0A1sRB+/b1gZ9kHUmdY1NgJtSjqJoKg0WHBZyrGidU/pzuhoF&#10;+7hafR7so8nK7df+crzMNueZV6rXbVdvIDy1/j/8bB+0gkkUv45H8PcnfAG5+AU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YA3hvIAAAA3wAAAA8AAAAAAAAAAAAAAAAAlwIAAGRy&#10;cy9kb3ducmV2LnhtbFBLBQYAAAAABAAEAPUAAACMAwAAAAA=&#10;" filled="f" stroked="f">
                  <v:textbox inset="0,0,0,0">
                    <w:txbxContent>
                      <w:p w14:paraId="7474C49C" w14:textId="77777777" w:rsidR="007B3C15" w:rsidRDefault="007B3C15" w:rsidP="000434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2"/>
                          </w:rPr>
                          <w:t>+</w:t>
                        </w:r>
                      </w:p>
                    </w:txbxContent>
                  </v:textbox>
                </v:rect>
                <v:rect id="Rectangle 508743" o:spid="_x0000_s1038" style="position:absolute;left:2104656;top:520760;width:25171;height:1286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HuAyQAA&#10;AN8AAAAPAAAAZHJzL2Rvd25yZXYueG1sRI9Ba8JAFITvQv/D8gredFO1NqauImrRo40F29sj+5qE&#10;Zt+G7GpSf70rFHocZuYbZr7sTCUu1LjSsoKnYQSCOLO65FzBx/FtEINwHlljZZkU/JKD5eKhN8dE&#10;25bf6ZL6XAQIuwQVFN7XiZQuK8igG9qaOHjftjHog2xyqRtsA9xUchRFU2mw5LBQYE3rgrKf9GwU&#10;7OJ69bm31zavtl+70+E02xxnXqn+Y7d6BeGp8//hv/ZeK3iO4pfJGO5/wheQixs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ZTHuAyQAAAN8AAAAPAAAAAAAAAAAAAAAAAJcCAABk&#10;cnMvZG93bnJldi54bWxQSwUGAAAAAAQABAD1AAAAjQMAAAAA&#10;" filled="f" stroked="f">
                  <v:textbox inset="0,0,0,0">
                    <w:txbxContent>
                      <w:p w14:paraId="3EA7794D" w14:textId="77777777" w:rsidR="007B3C15" w:rsidRDefault="007B3C15" w:rsidP="000434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2"/>
                          </w:rPr>
                          <w:tab/>
                        </w:r>
                      </w:p>
                    </w:txbxContent>
                  </v:textbox>
                </v:rect>
                <v:rect id="Rectangle 508738" o:spid="_x0000_s1039" style="position:absolute;left:1152451;top:501303;width:52387;height:160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7pqMxQAA&#10;AN8AAAAPAAAAZHJzL2Rvd25yZXYueG1sRE/LasJAFN0X+g/DLbirk7aoMTqKtIoufYG6u2SuSWjm&#10;TsiMJvr1zkJweTjv8bQ1pbhS7QrLCr66EQji1OqCMwX73eIzBuE8ssbSMim4kYPp5P1tjIm2DW/o&#10;uvWZCCHsElSQe18lUro0J4OuayviwJ1tbdAHWGdS19iEcFPK7yjqS4MFh4YcK/rNKf3fXoyCZVzN&#10;jit7b7Jyfloe1ofh327olep8tLMRCE+tf4mf7pVW0IviwU8YHP6ELyA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/umozFAAAA3wAAAA8AAAAAAAAAAAAAAAAAlwIAAGRycy9k&#10;b3ducmV2LnhtbFBLBQYAAAAABAAEAPUAAACJAwAAAAA=&#10;" filled="f" stroked="f">
                  <v:textbox inset="0,0,0,0">
                    <w:txbxContent>
                      <w:p w14:paraId="39E556B7" w14:textId="77777777" w:rsidR="007B3C15" w:rsidRDefault="007B3C15" w:rsidP="000434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508739" o:spid="_x0000_s1040" style="position:absolute;left:1191781;top:501303;width:31463;height:160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oj8XyAAA&#10;AN8AAAAPAAAAZHJzL2Rvd25yZXYueG1sRI9Ba8JAFITvQv/D8gredNOKNomuIm1Fj60K6u2RfU1C&#10;s29Ddmuiv94VhB6HmfmGmS06U4kzNa60rOBlGIEgzqwuOVew360GMQjnkTVWlknBhRws5k+9Gaba&#10;tvxN563PRYCwS1FB4X2dSumyggy6oa2Jg/djG4M+yCaXusE2wE0lX6NoIg2WHBYKrOm9oOx3+2cU&#10;rON6edzYa5tXn6f14euQfOwSr1T/uVtOQXjq/H/40d5oBeMofhslcP8TvoCc3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CiPxfIAAAA3wAAAA8AAAAAAAAAAAAAAAAAlwIAAGRy&#10;cy9kb3ducmV2LnhtbFBLBQYAAAAABAAEAPUAAACMAwAAAAA=&#10;" filled="f" stroked="f">
                  <v:textbox inset="0,0,0,0">
                    <w:txbxContent>
                      <w:p w14:paraId="2E3C78DB" w14:textId="77777777" w:rsidR="007B3C15" w:rsidRDefault="007B3C15" w:rsidP="000434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  <v:rect id="Rectangle 508740" o:spid="_x0000_s1041" style="position:absolute;left:1356537;top:506015;width:80704;height:160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nuX3xgAA&#10;AN8AAAAPAAAAZHJzL2Rvd25yZXYueG1sRI/LasJAFIb3hb7DcAru6qSlaoyOIq2iS2+g7g6ZYxKa&#10;ORMyo4k+vbMQXP78N77xtDWluFLtCssKvroRCOLU6oIzBfvd4jMG4TyyxtIyKbiRg+nk/W2MibYN&#10;b+i69ZkII+wSVJB7XyVSujQng65rK+LgnW1t0AdZZ1LX2IRxU8rvKOpLgwWHhxwr+s0p/d9ejIJl&#10;XM2OK3tvsnJ+Wh7Wh+HfbuiV6ny0sxEIT61/hZ/tlVbQi+LBTyAIPIEF5OQ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nuX3xgAAAN8AAAAPAAAAAAAAAAAAAAAAAJcCAABkcnMv&#10;ZG93bnJldi54bWxQSwUGAAAAAAQABAD1AAAAigMAAAAA&#10;" filled="f" stroked="f">
                  <v:textbox inset="0,0,0,0">
                    <w:txbxContent>
                      <w:p w14:paraId="60F5433F" w14:textId="77777777" w:rsidR="007B3C15" w:rsidRDefault="007B3C15" w:rsidP="000434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508741" o:spid="_x0000_s1042" style="position:absolute;left:1417181;top:506015;width:31464;height:160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0kBsyAAA&#10;AN8AAAAPAAAAZHJzL2Rvd25yZXYueG1sRI9Pa8JAFMTvQr/D8gq96cZSNaauIv5Bj1YF9fbIviah&#10;2bchu5rop+8WhB6HmfkNM5m1phQ3ql1hWUG/F4EgTq0uOFNwPKy7MQjnkTWWlknBnRzMpi+dCSba&#10;NvxFt73PRICwS1BB7n2VSOnSnAy6nq2Ig/dta4M+yDqTusYmwE0p36NoKA0WHBZyrGiRU/qzvxoF&#10;m7ian7f20WTl6rI57U7j5WHslXp7beefIDy1/j/8bG+1gkEUjz768PcnfAE5/QU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bSQGzIAAAA3wAAAA8AAAAAAAAAAAAAAAAAlwIAAGRy&#10;cy9kb3ducmV2LnhtbFBLBQYAAAAABAAEAPUAAACMAwAAAAA=&#10;" filled="f" stroked="f">
                  <v:textbox inset="0,0,0,0">
                    <w:txbxContent>
                      <w:p w14:paraId="3C21B1FC" w14:textId="77777777" w:rsidR="007B3C15" w:rsidRDefault="007B3C15" w:rsidP="000434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  <v:shape id="Picture 9306" o:spid="_x0000_s1043" type="#_x0000_t75" style="position:absolute;left:2106938;top:497175;width:394774;height:156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dj&#10;mV3HAAAA3QAAAA8AAABkcnMvZG93bnJldi54bWxEj91qAjEUhO+FvkM4Qu806xb82RpFCxYrCFaL&#10;4N1hc7q7dHOy3aQa374RBC+HmfmGmc6DqcWZWldZVjDoJyCIc6srLhR8HVa9MQjnkTXWlknBlRzM&#10;Z0+dKWbaXviTzntfiAhhl6GC0vsmk9LlJRl0fdsQR+/btgZ9lG0hdYuXCDe1TJNkKA1WHBdKbOit&#10;pPxn/2cUrNwxPY3wENL39Wbysdsur7/joNRzNyxeQXgK/hG+t9daweQlGcLtTXwCcvYP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DdjmV3HAAAA3QAAAA8AAAAAAAAAAAAAAAAA&#10;nAIAAGRycy9kb3ducmV2LnhtbFBLBQYAAAAABAAEAPcAAACQAwAAAAA=&#10;">
                  <v:imagedata r:id="rId24" o:title=""/>
                </v:shape>
                <v:shape id="Picture 9307" o:spid="_x0000_s1044" type="#_x0000_t75" style="position:absolute;left:2191216;top:530608;width:226219;height:965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by&#10;FtbHAAAA3QAAAA8AAABkcnMvZG93bnJldi54bWxEj0FrwkAUhO+C/2F5hV5EN7agbXQNQSwVepCk&#10;gj0+ss8kNPs2ZLcx+ffdQsHjMDPfMNtkMI3oqXO1ZQXLRQSCuLC65lLB+fNt/gLCeWSNjWVSMJKD&#10;ZDedbDHW9sYZ9bkvRYCwi1FB5X0bS+mKigy6hW2Jg3e1nUEfZFdK3eEtwE0jn6JoJQ3WHBYqbGlf&#10;UfGd/xgF+bA+FunsjO+X1Yf8Osn8gNmo1OPDkG5AeBr8PfzfPmoFr8/RGv7ehCcgd7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CbyFtbHAAAA3QAAAA8AAAAAAAAAAAAAAAAA&#10;nAIAAGRycy9kb3ducmV2LnhtbFBLBQYAAAAABAAEAPcAAACQAwAAAAA=&#10;">
                  <v:imagedata r:id="rId25" o:title=""/>
                </v:shape>
                <v:polyline id="Shape 526432" o:spid="_x0000_s1045" style="position:absolute;visibility:visible;mso-wrap-style:square;v-text-anchor:top" points="2124269,508051,2481956,508051,2481956,634425,2124269,634425,2124269,508051" coordsize="357687,1263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UC3lyAAA&#10;AN8AAAAPAAAAZHJzL2Rvd25yZXYueG1sRI9Pa8JAFMTvhX6H5RV6q5smKm3qGtqIIL1pBfH2yD7z&#10;p9m3IbuN8du7BcHjMDO/YRbZaFoxUO9qywpeJxEI4sLqmksF+5/1yxsI55E1tpZJwYUcZMvHhwWm&#10;2p55S8POlyJA2KWooPK+S6V0RUUG3cR2xME72d6gD7Ivpe7xHOCmlXEUzaXBmsNChR3lFRW/uz+j&#10;ID9uLk2km+Trezw03XvRyP1ppdTz0/j5AcLT6O/hW3ujFczi+TSJ4f9P+AJyeQU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tQLeXIAAAA3wAAAA8AAAAAAAAAAAAAAAAAlwIAAGRy&#10;cy9kb3ducmV2LnhtbFBLBQYAAAAABAAEAPUAAACMAwAAAAA=&#10;" fillcolor="#0085cc" stroked="f" strokeweight="0">
                  <v:path arrowok="t" textboxrect="0,0,357687,126374"/>
                </v:polyline>
                <v:rect id="Rectangle 9309" o:spid="_x0000_s1046" style="position:absolute;left:2214438;top:546627;width:251797;height:72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eOunxgAA&#10;AN0AAAAPAAAAZHJzL2Rvd25yZXYueG1sRI9Ba8JAFITvQv/D8gRvurGFYlLXEFpLcrQqaG+P7GsS&#10;mn0bsquJ/fVuodDjMDPfMOt0NK24Uu8aywqWiwgEcWl1w5WC4+F9vgLhPLLG1jIpuJGDdPMwWWOi&#10;7cAfdN37SgQIuwQV1N53iZSurMmgW9iOOHhftjfog+wrqXscAty08jGKnqXBhsNCjR291lR+7y9G&#10;Qb7qsnNhf4aq3X7mp90pfjvEXqnZdMxeQHga/X/4r11oBfFTFMPvm/AE5OYO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eOunxgAAAN0AAAAPAAAAAAAAAAAAAAAAAJcCAABkcnMv&#10;ZG93bnJldi54bWxQSwUGAAAAAAQABAD1AAAAigMAAAAA&#10;" filled="f" stroked="f">
                  <v:textbox inset="0,0,0,0">
                    <w:txbxContent>
                      <w:p w14:paraId="73B5F22D" w14:textId="77777777" w:rsidR="007B3C15" w:rsidRDefault="007B3C15" w:rsidP="000434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7"/>
                          </w:rPr>
                          <w:t>EQUITY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7"/>
                          </w:rPr>
                          <w:tab/>
                        </w:r>
                      </w:p>
                    </w:txbxContent>
                  </v:textbox>
                </v:rect>
                <v:shape id="Picture 9312" o:spid="_x0000_s1047" type="#_x0000_t75" style="position:absolute;left:1499253;top:497174;width:576636;height:15973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JO&#10;TW7FAAAA3QAAAA8AAABkcnMvZG93bnJldi54bWxEj92KwjAUhO8F3yGchb3T1Apiq1EWQVFBxB/w&#10;9tCcbcM2J6WJWt9+Iyzs5TAz3zDzZWdr8aDWG8cKRsMEBHHhtOFSwfWyHkxB+ICssXZMCl7kYbno&#10;9+aYa/fkEz3OoRQRwj5HBVUITS6lLyqy6IeuIY7et2sthijbUuoWnxFua5kmyURaNBwXKmxoVVHx&#10;c75bBbvdZpJuzGt/y/Sh294NX477m1KfH93XDESgLvyH/9pbrSAbj1J4v4lPQC5+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yTk1uxQAAAN0AAAAPAAAAAAAAAAAAAAAAAJwC&#10;AABkcnMvZG93bnJldi54bWxQSwUGAAAAAAQABAD3AAAAjgMAAAAA&#10;">
                  <v:imagedata r:id="rId26" o:title=""/>
                </v:shape>
                <v:polyline id="Shape 526433" o:spid="_x0000_s1048" style="position:absolute;visibility:visible;mso-wrap-style:square;v-text-anchor:top" points="1520674,508051,2057203,508051,2057203,634425,1520674,634425,1520674,508051" coordsize="536529,1263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AaC4ygAA&#10;AN8AAAAPAAAAZHJzL2Rvd25yZXYueG1sRI9BS8NAFITvBf/D8oTemo2JpiV2G4og6kHQtAW9PbOv&#10;SWz2bZpd2/jvXUHwOMzMN8yyGE0nTjS41rKCqygGQVxZ3XKtYLu5ny1AOI+ssbNMCr7JQbG6mCwx&#10;1/bMr3QqfS0ChF2OChrv+1xKVzVk0EW2Jw7e3g4GfZBDLfWA5wA3nUziOJMGWw4LDfZ011B1KL+M&#10;gs+Xd/dRps+Lt6eH3T51lZkfu0Sp6eW4vgXhafT/4b/2o1Zwk2TXaQq/f8IXkKsf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kQGguMoAAADfAAAADwAAAAAAAAAAAAAAAACXAgAA&#10;ZHJzL2Rvd25yZXYueG1sUEsFBgAAAAAEAAQA9QAAAI4DAAAAAA==&#10;" fillcolor="#ff2500" stroked="f" strokeweight="0">
                  <v:stroke miterlimit="83231f" joinstyle="miter"/>
                  <v:path arrowok="t" textboxrect="0,0,536529,126374"/>
                </v:polyline>
                <v:shape id="Shape 9315" o:spid="_x0000_s1049" style="position:absolute;left:1520674;top:508051;width:536530;height:126374;visibility:visible;mso-wrap-style:square;v-text-anchor:top" coordsize="536530,1263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L9IkxAAA&#10;AN0AAAAPAAAAZHJzL2Rvd25yZXYueG1sRI9Bi8IwFITvwv6H8IS9aaqiaDXKIggLImj14u3RPNti&#10;81KaWKu/3giCx2FmvmEWq9aUoqHaFZYVDPoRCOLU6oIzBafjpjcF4TyyxtIyKXiQg9Xyp7PAWNs7&#10;H6hJfCYChF2MCnLvq1hKl+Zk0PVtRRy8i60N+iDrTOoa7wFuSjmMook0WHBYyLGidU7pNbkZBe55&#10;Pe+a/WMy3KfRNtuNzLRaG6V+u+3fHISn1n/Dn/a/VjAbDcbwfhOegFy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i/SJMQAAADdAAAADwAAAAAAAAAAAAAAAACXAgAAZHJzL2Rv&#10;d25yZXYueG1sUEsFBgAAAAAEAAQA9QAAAIgDAAAAAA==&#10;" path="m0,0l536530,,536530,126374,,126374,,0xe" filled="f" strokecolor="#ff2500" strokeweight="3715emu">
                  <v:stroke endcap="round"/>
                  <v:path arrowok="t" textboxrect="0,0,536530,126374"/>
                </v:shape>
                <v:rect id="Rectangle 9316" o:spid="_x0000_s1050" style="position:absolute;left:1658943;top:546627;width:361788;height:72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PukIxQAA&#10;AN0AAAAPAAAAZHJzL2Rvd25yZXYueG1sRI9Pi8IwFMTvgt8hPGFvmuqC2GoU8Q963FVBvT2aZ1ts&#10;XkoTbXc//WZB8DjMzG+Y2aI1pXhS7QrLCoaDCARxanXBmYLTcdufgHAeWWNpmRT8kIPFvNuZYaJt&#10;w9/0PPhMBAi7BBXk3leJlC7NyaAb2Io4eDdbG/RB1pnUNTYBbko5iqKxNFhwWMixolVO6f3wMAp2&#10;k2p52dvfJis319356xyvj7FX6qPXLqcgPLX+HX6191pB/Dkcw/+b8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+6QjFAAAA3QAAAA8AAAAAAAAAAAAAAAAAlwIAAGRycy9k&#10;b3ducmV2LnhtbFBLBQYAAAAABAAEAPUAAACJAwAAAAA=&#10;" filled="f" stroked="f">
                  <v:textbox inset="0,0,0,0">
                    <w:txbxContent>
                      <w:p w14:paraId="26189C30" w14:textId="77777777" w:rsidR="007B3C15" w:rsidRDefault="007B3C15" w:rsidP="000434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7"/>
                          </w:rPr>
                          <w:t>LIABILITIES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7"/>
                          </w:rPr>
                          <w:tab/>
                        </w:r>
                      </w:p>
                    </w:txbxContent>
                  </v:textbox>
                </v:rect>
                <v:shape id="Picture 9318" o:spid="_x0000_s1051" type="#_x0000_t75" style="position:absolute;left:345981;top:77407;width:1326262;height:20802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kB&#10;ITXFAAAA3QAAAA8AAABkcnMvZG93bnJldi54bWxET11rwjAUfRf8D+EKvs1UBXWdUYZDdCBo3dj2&#10;eGnumrLmpmuyWv+9eRj4eDjfy3VnK9FS40vHCsajBARx7nTJhYL3t+3DAoQPyBorx6TgSh7Wq35v&#10;ial2F86oPYdCxBD2KSowIdSplD43ZNGPXE0cuW/XWAwRNoXUDV5iuK3kJElm0mLJscFgTRtD+c/5&#10;zyp4MR+n9nV2/Jr/HvfZ5JB9btr5TqnhoHt+AhGoC3fxv3uvFTxOx3FufBOfgFzd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ZASE1xQAAAN0AAAAPAAAAAAAAAAAAAAAAAJwC&#10;AABkcnMvZG93bnJldi54bWxQSwUGAAAAAAQABAD3AAAAjgMAAAAA&#10;">
                  <v:imagedata r:id="rId27" o:title=""/>
                </v:shape>
                <v:shape id="Shape 9323" o:spid="_x0000_s1052" style="position:absolute;left:82383;top:122823;width:57072;height:80609;visibility:visible;mso-wrap-style:square;v-text-anchor:top" coordsize="57072,806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/DMSxgAA&#10;AN0AAAAPAAAAZHJzL2Rvd25yZXYueG1sRI9Pa8JAFMTvQr/D8gredFMFqamrSKGgoAf/0F4f2dds&#10;TPZtml1j9NO7QsHjMDO/YWaLzlaipcYXjhW8DRMQxJnTBecKjoevwTsIH5A1Vo5JwZU8LOYvvRmm&#10;2l14R+0+5CJC2KeowIRQp1L6zJBFP3Q1cfR+XWMxRNnkUjd4iXBbyVGSTKTFguOCwZo+DWXl/mwV&#10;LNvv7WZd2tvKTq/anPyh/Pk7KdV/7ZYfIAJ14Rn+b6+0gul4NIbHm/gE5PwO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/DMSxgAAAN0AAAAPAAAAAAAAAAAAAAAAAJcCAABkcnMv&#10;ZG93bnJldi54bWxQSwUGAAAAAAQABAD1AAAAigMAAAAA&#10;" path="m29423,0c32282,,34919,371,37333,1113,39748,1856,41843,2806,43617,3962,45392,5117,46796,6479,47831,8048,48866,9616,49384,11185,49384,12753,49384,15973,48102,19027,45540,21916,42977,24805,38886,27984,33268,31452,37013,31286,40364,31697,43322,32689,46279,33679,48768,35104,50788,36962,52809,38819,54361,41047,55446,43649,56530,46248,57072,49034,57072,52006,57072,56051,56160,59808,54337,63274,52513,66741,49975,69755,46722,72312,43469,74872,39625,76895,35190,78380,30754,79866,25973,80609,20848,80609,14046,80609,8871,79928,5323,78567,1774,77205,,75614,,73798,,73139,246,72519,739,71941,1232,71364,1922,70952,2809,70703,3696,70455,4781,70455,6062,70703,7344,70952,8723,71613,10202,72684,15623,76151,20306,77885,24248,77885,27501,77885,30508,77267,33268,76028,36027,74788,38418,73119,40438,71013,42459,68908,44061,66513,45244,63831,46427,61147,47018,58322,47018,55349,47018,52707,46599,50273,45761,48044,44923,45813,43790,43895,42361,42286,40931,40675,39206,39417,37186,38509,35165,37601,32972,37147,30606,37147,26860,37147,23115,38550,19369,41357l17743,39005c18728,38261,19763,37519,20848,36775,21932,36032,23065,35289,24248,34546,35091,27861,40512,22204,40512,17583,40512,14115,39182,11371,36520,9348,33859,7326,30458,6314,26318,6314,22375,6314,18654,7326,15155,9348,11656,11371,8921,14281,6949,18078l4288,16840c7146,11144,10596,6912,14638,4148,18679,1383,23607,,29423,0xe" stroked="f" strokeweight="0">
                  <v:stroke miterlimit="83231f" joinstyle="miter"/>
                  <v:path arrowok="t" textboxrect="0,0,57072,80609"/>
                </v:shape>
                <v:shape id="Shape 9324" o:spid="_x0000_s1053" style="position:absolute;left:82383;top:122822;width:57072;height:80610;visibility:visible;mso-wrap-style:square;v-text-anchor:top" coordsize="57072,8061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lEAExQAA&#10;AN0AAAAPAAAAZHJzL2Rvd25yZXYueG1sRI9Ba8JAFITvBf/D8gRvdaOWVqOrSMXSk1AVxNsj+0yC&#10;2bchb5vEf98tFHocZuYbZrXpXaVaaqT0bGAyTkARZ96WnBs4n/bPc1ASkC1WnsnAgwQ268HTClPr&#10;O/6i9hhyFSEsKRooQqhTrSUryKGMfU0cvZtvHIYom1zbBrsId5WeJsmrdlhyXCiwpveCsvvx2xl4&#10;W+xES8gP+8u1/mjv0nb6cDNmNOy3S1CB+vAf/mt/WgOL2fQFft/EJ6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KUQATFAAAA3QAAAA8AAAAAAAAAAAAAAAAAlwIAAGRycy9k&#10;b3ducmV2LnhtbFBLBQYAAAAABAAEAPUAAACJAwAAAAA=&#10;" adj="-11796480,,5400" path="m29423,0c32282,,34919,371,37333,1115,39748,1857,41843,2807,43617,3963,45392,5118,46796,6480,47831,8048,48866,9617,49384,11185,49384,12754,49384,15973,48102,19028,45539,21917,42977,24806,38886,27984,33267,31452,37013,31286,40364,31699,43322,32689,46279,33680,48768,35104,50788,36962,52809,38819,54362,41048,55446,43649,56530,46248,57072,49035,57072,52006,57072,56052,56160,59807,54337,63274,52513,66742,49975,69755,46722,72313,43469,74873,39625,76895,35190,78381,30754,79867,25973,80610,20848,80610,14046,80610,8871,79929,5323,78567,1774,77205,,75616,,73799,,73139,246,72520,739,71942,1232,71365,1922,70951,2809,70704,3696,70456,4781,70456,6062,70704,7344,70951,8723,71612,10202,72685,15623,76152,20305,77886,24248,77886,27501,77886,30508,77267,33267,76029,36027,74790,38418,73119,40438,71013,42459,68908,44061,66515,45244,63832,46427,61149,47018,58321,47018,55350,47018,52708,46599,50273,45761,48044,44923,45815,43790,43896,42361,42286,40931,40677,39206,39418,37186,38509,35165,37602,32972,37147,30606,37147,26860,37147,23115,38550,19369,41357l17743,39005c18728,38262,19763,37519,20848,36776,21932,36033,23065,35290,24248,34548,35091,27860,40512,22206,40512,17583,40512,14116,39182,11371,36520,9349,33859,7326,30458,6315,26318,6315,22375,6315,18654,7326,15155,9349,11656,11371,8921,14281,6949,18079l4288,16840c7146,11144,10596,6914,14638,4148,18679,1383,23608,,29423,0xe" filled="f" strokecolor="white" strokeweight="2477emu">
                  <v:stroke joinstyle="round"/>
                  <v:formulas/>
                  <v:path arrowok="t" o:connecttype="custom" textboxrect="0,0,57072,80610"/>
                  <v:textbox>
                    <w:txbxContent>
                      <w:p w14:paraId="23F9BAFC" w14:textId="625A2456" w:rsidR="007B3C15" w:rsidRDefault="007B3C15" w:rsidP="003F29D9">
                        <w:pPr>
                          <w:ind w:left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1D8FF3" w14:textId="77777777" w:rsidR="00977101" w:rsidRPr="009507D5" w:rsidRDefault="00977101">
      <w:pPr>
        <w:spacing w:after="0" w:line="259" w:lineRule="auto"/>
        <w:ind w:left="202" w:firstLine="0"/>
        <w:jc w:val="left"/>
        <w:rPr>
          <w:rFonts w:asciiTheme="minorHAnsi" w:hAnsiTheme="minorHAnsi"/>
        </w:rPr>
      </w:pPr>
    </w:p>
    <w:p w14:paraId="590FF4F7" w14:textId="464FEF7C" w:rsidR="00773F52" w:rsidRPr="009507D5" w:rsidRDefault="00522067" w:rsidP="000434C1">
      <w:pPr>
        <w:pStyle w:val="Heading1"/>
        <w:ind w:left="197"/>
        <w:rPr>
          <w:rFonts w:asciiTheme="minorHAnsi" w:hAnsiTheme="minorHAnsi"/>
        </w:rPr>
      </w:pPr>
      <w:r w:rsidRPr="009507D5">
        <w:rPr>
          <w:rFonts w:asciiTheme="minorHAnsi" w:hAnsiTheme="minorHAnsi"/>
        </w:rPr>
        <w:t>Week 2: The Accounting Equa</w:t>
      </w:r>
      <w:r w:rsidR="00977101" w:rsidRPr="009507D5">
        <w:rPr>
          <w:rFonts w:asciiTheme="minorHAnsi" w:hAnsiTheme="minorHAnsi"/>
        </w:rPr>
        <w:t>tion</w:t>
      </w:r>
      <w:r w:rsidRPr="009507D5">
        <w:rPr>
          <w:rFonts w:asciiTheme="minorHAnsi" w:hAnsiTheme="minorHAnsi"/>
        </w:rPr>
        <w:t xml:space="preserve"> </w:t>
      </w:r>
      <w:r w:rsidRPr="009507D5">
        <w:rPr>
          <w:rFonts w:asciiTheme="minorHAnsi" w:eastAsia="Corbel" w:hAnsiTheme="minorHAnsi" w:cs="Corbel"/>
          <w:color w:val="3E3E3E"/>
          <w:sz w:val="5"/>
        </w:rPr>
        <w:tab/>
        <w:t>3</w:t>
      </w:r>
      <w:r w:rsidRPr="009507D5">
        <w:rPr>
          <w:rFonts w:asciiTheme="minorHAnsi" w:eastAsia="Corbel" w:hAnsiTheme="minorHAnsi" w:cs="Corbel"/>
          <w:color w:val="3E3E3E"/>
          <w:sz w:val="5"/>
        </w:rPr>
        <w:tab/>
      </w:r>
      <w:r w:rsidRPr="009507D5">
        <w:rPr>
          <w:rFonts w:asciiTheme="minorHAnsi" w:eastAsia="Times New Roman" w:hAnsiTheme="minorHAnsi" w:cs="Times New Roman"/>
          <w:b w:val="0"/>
          <w:sz w:val="37"/>
          <w:vertAlign w:val="superscript"/>
        </w:rPr>
        <w:t xml:space="preserve"> </w:t>
      </w:r>
      <w:r w:rsidRPr="009507D5">
        <w:rPr>
          <w:rFonts w:asciiTheme="minorHAnsi" w:eastAsia="Times New Roman" w:hAnsiTheme="minorHAnsi" w:cs="Times New Roman"/>
          <w:b w:val="0"/>
          <w:sz w:val="24"/>
        </w:rPr>
        <w:t xml:space="preserve"> </w:t>
      </w:r>
    </w:p>
    <w:p w14:paraId="54357E92" w14:textId="77777777" w:rsidR="00773F52" w:rsidRPr="009507D5" w:rsidRDefault="00522067" w:rsidP="00977101">
      <w:pPr>
        <w:pStyle w:val="Heading2"/>
        <w:rPr>
          <w:rFonts w:asciiTheme="minorHAnsi" w:hAnsiTheme="minorHAnsi"/>
          <w:b/>
        </w:rPr>
      </w:pPr>
      <w:r w:rsidRPr="009507D5">
        <w:rPr>
          <w:rFonts w:asciiTheme="minorHAnsi" w:hAnsiTheme="minorHAnsi"/>
        </w:rPr>
        <w:t xml:space="preserve"> </w:t>
      </w:r>
    </w:p>
    <w:p w14:paraId="4299C5C6" w14:textId="550CE3EB" w:rsidR="00977101" w:rsidRPr="009507D5" w:rsidRDefault="007B3C15" w:rsidP="003F29D9">
      <w:pPr>
        <w:pStyle w:val="Heading2"/>
        <w:numPr>
          <w:ilvl w:val="0"/>
          <w:numId w:val="37"/>
        </w:numPr>
        <w:rPr>
          <w:b/>
        </w:rPr>
      </w:pPr>
      <w:r>
        <w:t>Revisit Accounting assumptions introduced in Week 1</w:t>
      </w:r>
      <w:r w:rsidR="00522067" w:rsidRPr="009507D5">
        <w:t xml:space="preserve"> </w:t>
      </w:r>
    </w:p>
    <w:p w14:paraId="68F3AE45" w14:textId="1C5D4CA2" w:rsidR="005F6424" w:rsidRDefault="005F6424" w:rsidP="005F64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17F7C7A3" w14:textId="6343CC85" w:rsidR="000434C1" w:rsidRDefault="000434C1" w:rsidP="005F6424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Arial"/>
          <w:sz w:val="22"/>
          <w:szCs w:val="22"/>
        </w:rPr>
      </w:pPr>
      <w:r>
        <w:rPr>
          <w:rStyle w:val="normaltextrun"/>
          <w:rFonts w:ascii="Helvetica" w:hAnsi="Helvetica" w:cs="Arial"/>
          <w:sz w:val="22"/>
          <w:szCs w:val="22"/>
        </w:rPr>
        <w:t>Accounting Principles &amp; Assumptions provide framework for accounting systems. List them and describe in a few key words</w:t>
      </w:r>
    </w:p>
    <w:p w14:paraId="2B6A9181" w14:textId="790448BA" w:rsidR="000434C1" w:rsidRPr="005C767A" w:rsidRDefault="000434C1" w:rsidP="005C767A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Helvetica" w:hAnsi="Helvetica" w:cs="Arial"/>
          <w:sz w:val="28"/>
          <w:szCs w:val="22"/>
        </w:rPr>
      </w:pPr>
      <w:r w:rsidRPr="005C767A">
        <w:rPr>
          <w:rStyle w:val="normaltextrun"/>
          <w:rFonts w:ascii="Helvetica" w:hAnsi="Helvetica" w:cs="Arial"/>
          <w:sz w:val="28"/>
          <w:szCs w:val="22"/>
        </w:rPr>
        <w:t xml:space="preserve"> </w:t>
      </w:r>
    </w:p>
    <w:p w14:paraId="4BD30219" w14:textId="34670AFF" w:rsidR="000434C1" w:rsidRPr="005C767A" w:rsidRDefault="000434C1" w:rsidP="005C767A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Helvetica" w:hAnsi="Helvetica" w:cs="Arial"/>
          <w:sz w:val="28"/>
          <w:szCs w:val="22"/>
        </w:rPr>
      </w:pPr>
      <w:r w:rsidRPr="005C767A">
        <w:rPr>
          <w:rStyle w:val="normaltextrun"/>
          <w:rFonts w:ascii="Helvetica" w:hAnsi="Helvetica" w:cs="Arial"/>
          <w:sz w:val="28"/>
          <w:szCs w:val="22"/>
        </w:rPr>
        <w:t xml:space="preserve"> </w:t>
      </w:r>
    </w:p>
    <w:p w14:paraId="701DA330" w14:textId="74D35F1D" w:rsidR="000434C1" w:rsidRPr="005C767A" w:rsidRDefault="000434C1" w:rsidP="005C767A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Helvetica" w:hAnsi="Helvetica" w:cs="Arial"/>
          <w:sz w:val="28"/>
          <w:szCs w:val="22"/>
        </w:rPr>
      </w:pPr>
      <w:r w:rsidRPr="005C767A">
        <w:rPr>
          <w:rStyle w:val="normaltextrun"/>
          <w:rFonts w:ascii="Helvetica" w:hAnsi="Helvetica" w:cs="Arial"/>
          <w:sz w:val="28"/>
          <w:szCs w:val="22"/>
        </w:rPr>
        <w:t xml:space="preserve"> </w:t>
      </w:r>
    </w:p>
    <w:p w14:paraId="3C0A5E60" w14:textId="2C034EF5" w:rsidR="000434C1" w:rsidRPr="005C767A" w:rsidRDefault="000434C1" w:rsidP="005C767A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Helvetica" w:hAnsi="Helvetica" w:cs="Arial"/>
          <w:sz w:val="28"/>
          <w:szCs w:val="22"/>
        </w:rPr>
      </w:pPr>
      <w:r w:rsidRPr="005C767A">
        <w:rPr>
          <w:rStyle w:val="normaltextrun"/>
          <w:rFonts w:ascii="Helvetica" w:hAnsi="Helvetica" w:cs="Arial"/>
          <w:sz w:val="28"/>
          <w:szCs w:val="22"/>
        </w:rPr>
        <w:t xml:space="preserve"> </w:t>
      </w:r>
    </w:p>
    <w:p w14:paraId="6BF4DE5C" w14:textId="0666D90B" w:rsidR="000434C1" w:rsidRPr="005C767A" w:rsidRDefault="000434C1" w:rsidP="005C767A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Helvetica" w:hAnsi="Helvetica" w:cs="Arial"/>
          <w:sz w:val="28"/>
          <w:szCs w:val="22"/>
        </w:rPr>
      </w:pPr>
      <w:r w:rsidRPr="005C767A">
        <w:rPr>
          <w:rStyle w:val="normaltextrun"/>
          <w:rFonts w:ascii="Helvetica" w:hAnsi="Helvetica" w:cs="Arial"/>
          <w:sz w:val="28"/>
          <w:szCs w:val="22"/>
        </w:rPr>
        <w:t xml:space="preserve"> </w:t>
      </w:r>
    </w:p>
    <w:p w14:paraId="15F8D743" w14:textId="6E6953A4" w:rsidR="000434C1" w:rsidRPr="005C767A" w:rsidRDefault="000434C1" w:rsidP="005C767A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Helvetica" w:hAnsi="Helvetica" w:cs="Arial"/>
          <w:sz w:val="28"/>
          <w:szCs w:val="22"/>
        </w:rPr>
      </w:pPr>
      <w:r w:rsidRPr="005C767A">
        <w:rPr>
          <w:rStyle w:val="normaltextrun"/>
          <w:rFonts w:ascii="Helvetica" w:hAnsi="Helvetica" w:cs="Arial"/>
          <w:sz w:val="28"/>
          <w:szCs w:val="22"/>
        </w:rPr>
        <w:t xml:space="preserve"> </w:t>
      </w:r>
    </w:p>
    <w:p w14:paraId="32A13B36" w14:textId="6A09EE82" w:rsidR="000434C1" w:rsidRPr="005C767A" w:rsidRDefault="000434C1" w:rsidP="005C767A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Helvetica" w:hAnsi="Helvetica" w:cs="Arial"/>
          <w:sz w:val="28"/>
          <w:szCs w:val="22"/>
        </w:rPr>
      </w:pPr>
      <w:r w:rsidRPr="005C767A">
        <w:rPr>
          <w:rStyle w:val="normaltextrun"/>
          <w:rFonts w:ascii="Helvetica" w:hAnsi="Helvetica" w:cs="Arial"/>
          <w:sz w:val="28"/>
          <w:szCs w:val="22"/>
        </w:rPr>
        <w:t xml:space="preserve"> </w:t>
      </w:r>
    </w:p>
    <w:p w14:paraId="59BAB04A" w14:textId="6C21AF02" w:rsidR="000434C1" w:rsidRPr="005C767A" w:rsidRDefault="000434C1" w:rsidP="005C767A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Helvetica" w:hAnsi="Helvetica" w:cs="Arial"/>
          <w:sz w:val="28"/>
          <w:szCs w:val="22"/>
        </w:rPr>
      </w:pPr>
      <w:r w:rsidRPr="005C767A">
        <w:rPr>
          <w:rStyle w:val="normaltextrun"/>
          <w:rFonts w:ascii="Helvetica" w:hAnsi="Helvetica" w:cs="Arial"/>
          <w:sz w:val="28"/>
          <w:szCs w:val="22"/>
        </w:rPr>
        <w:t xml:space="preserve"> </w:t>
      </w:r>
    </w:p>
    <w:p w14:paraId="1A0FD316" w14:textId="77777777" w:rsidR="000434C1" w:rsidRPr="005C767A" w:rsidRDefault="000434C1" w:rsidP="00F512B3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normaltextrun"/>
          <w:rFonts w:ascii="Helvetica" w:hAnsi="Helvetica" w:cs="Arial"/>
          <w:sz w:val="28"/>
          <w:szCs w:val="22"/>
        </w:rPr>
      </w:pPr>
    </w:p>
    <w:p w14:paraId="756211E2" w14:textId="77777777" w:rsidR="000434C1" w:rsidRPr="003F29D9" w:rsidRDefault="000434C1" w:rsidP="000434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Arial"/>
          <w:sz w:val="36"/>
          <w:szCs w:val="22"/>
        </w:rPr>
      </w:pPr>
    </w:p>
    <w:p w14:paraId="21A3A042" w14:textId="77777777" w:rsidR="000434C1" w:rsidRPr="000434C1" w:rsidRDefault="000434C1" w:rsidP="000434C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Helvetica" w:hAnsi="Helvetica" w:cs="Arial"/>
          <w:sz w:val="22"/>
          <w:szCs w:val="22"/>
        </w:rPr>
      </w:pPr>
    </w:p>
    <w:p w14:paraId="475B9F0E" w14:textId="77777777" w:rsidR="007B3C15" w:rsidRPr="007B3C15" w:rsidRDefault="007B3C15" w:rsidP="007B3C15">
      <w:pPr>
        <w:pStyle w:val="Heading2"/>
        <w:numPr>
          <w:ilvl w:val="0"/>
          <w:numId w:val="37"/>
        </w:numPr>
        <w:rPr>
          <w:b/>
        </w:rPr>
      </w:pPr>
      <w:r w:rsidRPr="009507D5">
        <w:t xml:space="preserve">Revise Assets, Liabilities &amp; Equity in the Balance Sheet: </w:t>
      </w:r>
    </w:p>
    <w:p w14:paraId="67716E3F" w14:textId="77777777" w:rsidR="005F6424" w:rsidRPr="000434C1" w:rsidRDefault="005F6424" w:rsidP="007B3C15">
      <w:pPr>
        <w:pStyle w:val="Heading2"/>
        <w:ind w:left="547" w:firstLine="0"/>
        <w:rPr>
          <w:rFonts w:ascii="Helvetica" w:hAnsi="Helvetica"/>
          <w:b/>
        </w:rPr>
      </w:pPr>
      <w:r w:rsidRPr="000434C1">
        <w:rPr>
          <w:rStyle w:val="normaltextrun"/>
          <w:rFonts w:ascii="Calibri" w:hAnsi="Calibri"/>
          <w:lang w:val="en-US"/>
        </w:rPr>
        <w:t>What are the </w:t>
      </w:r>
      <w:r w:rsidRPr="000434C1">
        <w:rPr>
          <w:rStyle w:val="normaltextrun"/>
          <w:rFonts w:ascii="Calibri" w:hAnsi="Calibri"/>
          <w:u w:val="single"/>
          <w:lang w:val="en-US"/>
        </w:rPr>
        <w:t>5 elements of accounting</w:t>
      </w:r>
      <w:r w:rsidRPr="000434C1">
        <w:rPr>
          <w:rStyle w:val="normaltextrun"/>
          <w:rFonts w:ascii="Calibri" w:hAnsi="Calibri"/>
          <w:lang w:val="en-US"/>
        </w:rPr>
        <w:t>?</w:t>
      </w:r>
      <w:r w:rsidRPr="000434C1">
        <w:rPr>
          <w:rStyle w:val="eop"/>
          <w:rFonts w:ascii="Calibri" w:hAnsi="Calibri"/>
        </w:rPr>
        <w:t> </w:t>
      </w:r>
    </w:p>
    <w:p w14:paraId="059F5748" w14:textId="77777777" w:rsidR="005F6424" w:rsidRDefault="005F6424" w:rsidP="005C767A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lang w:val="en-US"/>
        </w:rPr>
        <w:t> </w:t>
      </w:r>
      <w:r>
        <w:rPr>
          <w:rStyle w:val="eop"/>
          <w:rFonts w:ascii="Calibri" w:hAnsi="Calibri"/>
        </w:rPr>
        <w:t> </w:t>
      </w:r>
    </w:p>
    <w:p w14:paraId="4CE42A51" w14:textId="77777777" w:rsidR="005F6424" w:rsidRDefault="005F6424" w:rsidP="005C767A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lang w:val="en-US"/>
        </w:rPr>
        <w:t> </w:t>
      </w:r>
      <w:r>
        <w:rPr>
          <w:rStyle w:val="eop"/>
          <w:rFonts w:ascii="Calibri" w:hAnsi="Calibri"/>
        </w:rPr>
        <w:t> </w:t>
      </w:r>
    </w:p>
    <w:p w14:paraId="68383200" w14:textId="77777777" w:rsidR="005F6424" w:rsidRDefault="005F6424" w:rsidP="005C767A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lang w:val="en-US"/>
        </w:rPr>
        <w:t> </w:t>
      </w:r>
      <w:r>
        <w:rPr>
          <w:rStyle w:val="eop"/>
          <w:rFonts w:ascii="Calibri" w:hAnsi="Calibri"/>
        </w:rPr>
        <w:t> </w:t>
      </w:r>
    </w:p>
    <w:p w14:paraId="4EE31C44" w14:textId="77777777" w:rsidR="005F6424" w:rsidRDefault="005F6424" w:rsidP="005C767A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lang w:val="en-US"/>
        </w:rPr>
        <w:t>  </w:t>
      </w:r>
      <w:r>
        <w:rPr>
          <w:rStyle w:val="eop"/>
          <w:rFonts w:ascii="Calibri" w:hAnsi="Calibri"/>
        </w:rPr>
        <w:t> </w:t>
      </w:r>
    </w:p>
    <w:p w14:paraId="79C0369D" w14:textId="77777777" w:rsidR="005F6424" w:rsidRDefault="005F6424" w:rsidP="005C767A">
      <w:pPr>
        <w:pStyle w:val="paragraph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eop"/>
          <w:rFonts w:ascii="Calibri" w:hAnsi="Calibri"/>
        </w:rPr>
        <w:t> </w:t>
      </w:r>
    </w:p>
    <w:p w14:paraId="5DFC240A" w14:textId="1392A3F2" w:rsidR="005F6424" w:rsidRDefault="005F6424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2CFF68FA" w14:textId="1A761837" w:rsidR="005F6424" w:rsidRDefault="005F6424" w:rsidP="005F6424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Helvetica" w:hAnsi="Helvetica" w:cs="Arial"/>
          <w:sz w:val="22"/>
          <w:szCs w:val="22"/>
        </w:rPr>
      </w:pPr>
      <w:r>
        <w:rPr>
          <w:rStyle w:val="normaltextrun"/>
          <w:rFonts w:ascii="Calibri" w:hAnsi="Calibri" w:cs="Arial"/>
          <w:lang w:val="en-US"/>
        </w:rPr>
        <w:t> Define Assets</w:t>
      </w:r>
      <w:r w:rsidR="000434C1">
        <w:rPr>
          <w:rStyle w:val="normaltextrun"/>
          <w:rFonts w:ascii="Calibri" w:hAnsi="Calibri" w:cs="Arial"/>
          <w:lang w:val="en-US"/>
        </w:rPr>
        <w:t>.</w:t>
      </w:r>
      <w:r>
        <w:rPr>
          <w:rStyle w:val="eop"/>
          <w:rFonts w:ascii="Calibri" w:hAnsi="Calibri"/>
        </w:rPr>
        <w:t> </w:t>
      </w:r>
    </w:p>
    <w:p w14:paraId="5D6B1463" w14:textId="7BA83EF2" w:rsidR="005F6424" w:rsidRDefault="005F6424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19180B4D" w14:textId="77777777" w:rsidR="007B3C15" w:rsidRDefault="007B3C15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6FFA046F" w14:textId="77777777" w:rsidR="005F6424" w:rsidRDefault="005F6424" w:rsidP="005F6424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Helvetica" w:hAnsi="Helvetica" w:cs="Arial"/>
          <w:sz w:val="22"/>
          <w:szCs w:val="22"/>
        </w:rPr>
      </w:pPr>
      <w:r>
        <w:rPr>
          <w:rStyle w:val="normaltextrun"/>
          <w:rFonts w:ascii="Calibri" w:hAnsi="Calibri" w:cs="Arial"/>
          <w:lang w:val="en-US"/>
        </w:rPr>
        <w:t> Distinguish between </w:t>
      </w:r>
      <w:r>
        <w:rPr>
          <w:rStyle w:val="normaltextrun"/>
          <w:rFonts w:ascii="Calibri" w:hAnsi="Calibri" w:cs="Arial"/>
          <w:u w:val="single"/>
          <w:lang w:val="en-US"/>
        </w:rPr>
        <w:t xml:space="preserve">Current and </w:t>
      </w:r>
      <w:proofErr w:type="spellStart"/>
      <w:r>
        <w:rPr>
          <w:rStyle w:val="normaltextrun"/>
          <w:rFonts w:ascii="Calibri" w:hAnsi="Calibri" w:cs="Arial"/>
          <w:u w:val="single"/>
          <w:lang w:val="en-US"/>
        </w:rPr>
        <w:t>Non current</w:t>
      </w:r>
      <w:proofErr w:type="spellEnd"/>
      <w:r>
        <w:rPr>
          <w:rStyle w:val="normaltextrun"/>
          <w:rFonts w:ascii="Calibri" w:hAnsi="Calibri" w:cs="Arial"/>
          <w:lang w:val="en-US"/>
        </w:rPr>
        <w:t> assets</w:t>
      </w:r>
      <w:r>
        <w:rPr>
          <w:rStyle w:val="eop"/>
          <w:rFonts w:ascii="Calibri" w:hAnsi="Calibri"/>
        </w:rPr>
        <w:t> </w:t>
      </w:r>
    </w:p>
    <w:p w14:paraId="65891ACC" w14:textId="0083C76C" w:rsidR="005F6424" w:rsidRDefault="005F6424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57D5E358" w14:textId="77777777" w:rsidR="005F6424" w:rsidRDefault="005F6424" w:rsidP="005F6424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Helvetica" w:hAnsi="Helvetica" w:cs="Arial"/>
          <w:sz w:val="22"/>
          <w:szCs w:val="22"/>
        </w:rPr>
      </w:pPr>
      <w:r>
        <w:rPr>
          <w:rStyle w:val="normaltextrun"/>
          <w:rFonts w:ascii="Calibri" w:hAnsi="Calibri" w:cs="Arial"/>
          <w:lang w:val="en-US"/>
        </w:rPr>
        <w:t>Define Liabilities </w:t>
      </w:r>
      <w:r>
        <w:rPr>
          <w:rStyle w:val="eop"/>
          <w:rFonts w:ascii="Calibri" w:hAnsi="Calibri"/>
        </w:rPr>
        <w:t> </w:t>
      </w:r>
    </w:p>
    <w:p w14:paraId="437F7BA3" w14:textId="5A86374D" w:rsidR="005F6424" w:rsidRDefault="005F6424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0CB6FFCC" w14:textId="6A04603C" w:rsidR="005F6424" w:rsidRDefault="005F6424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4A7641FE" w14:textId="77777777" w:rsidR="007B3C15" w:rsidRDefault="007B3C15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637FF7F2" w14:textId="72335183" w:rsidR="005F6424" w:rsidRDefault="005F6424" w:rsidP="005F6424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Helvetica" w:hAnsi="Helvetica" w:cs="Arial"/>
          <w:sz w:val="22"/>
          <w:szCs w:val="22"/>
        </w:rPr>
      </w:pPr>
      <w:r>
        <w:rPr>
          <w:rStyle w:val="normaltextrun"/>
          <w:rFonts w:ascii="Calibri" w:hAnsi="Calibri" w:cs="Arial"/>
          <w:lang w:val="en-US"/>
        </w:rPr>
        <w:t>Distinguish between </w:t>
      </w:r>
      <w:r w:rsidR="00F512B3">
        <w:rPr>
          <w:rStyle w:val="normaltextrun"/>
          <w:rFonts w:ascii="Calibri" w:hAnsi="Calibri" w:cs="Arial"/>
          <w:u w:val="single"/>
          <w:lang w:val="en-US"/>
        </w:rPr>
        <w:t xml:space="preserve">Current and </w:t>
      </w:r>
      <w:proofErr w:type="spellStart"/>
      <w:r w:rsidR="00F512B3">
        <w:rPr>
          <w:rStyle w:val="normaltextrun"/>
          <w:rFonts w:ascii="Calibri" w:hAnsi="Calibri" w:cs="Arial"/>
          <w:u w:val="single"/>
          <w:lang w:val="en-US"/>
        </w:rPr>
        <w:t>Non C</w:t>
      </w:r>
      <w:r>
        <w:rPr>
          <w:rStyle w:val="normaltextrun"/>
          <w:rFonts w:ascii="Calibri" w:hAnsi="Calibri" w:cs="Arial"/>
          <w:u w:val="single"/>
          <w:lang w:val="en-US"/>
        </w:rPr>
        <w:t>urrent</w:t>
      </w:r>
      <w:proofErr w:type="spellEnd"/>
      <w:r w:rsidR="00F512B3">
        <w:rPr>
          <w:rStyle w:val="normaltextrun"/>
          <w:rFonts w:ascii="Calibri" w:hAnsi="Calibri" w:cs="Arial"/>
          <w:lang w:val="en-US"/>
        </w:rPr>
        <w:t> (or deferred) L</w:t>
      </w:r>
      <w:r>
        <w:rPr>
          <w:rStyle w:val="normaltextrun"/>
          <w:rFonts w:ascii="Calibri" w:hAnsi="Calibri" w:cs="Arial"/>
          <w:lang w:val="en-US"/>
        </w:rPr>
        <w:t>iabilities</w:t>
      </w:r>
      <w:r>
        <w:rPr>
          <w:rStyle w:val="eop"/>
          <w:rFonts w:ascii="Calibri" w:hAnsi="Calibri"/>
        </w:rPr>
        <w:t> </w:t>
      </w:r>
    </w:p>
    <w:p w14:paraId="3F57D9A7" w14:textId="44ECCC3E" w:rsidR="005F6424" w:rsidRDefault="005F6424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2845B43C" w14:textId="4B643652" w:rsidR="005F6424" w:rsidRDefault="005F6424" w:rsidP="00152FD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1520301A" w14:textId="77777777" w:rsidR="005F6424" w:rsidRDefault="005F6424" w:rsidP="005F6424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Helvetica" w:hAnsi="Helvetica" w:cs="Arial"/>
          <w:sz w:val="22"/>
          <w:szCs w:val="22"/>
        </w:rPr>
      </w:pPr>
      <w:proofErr w:type="spellStart"/>
      <w:r>
        <w:rPr>
          <w:rStyle w:val="normaltextrun"/>
          <w:rFonts w:ascii="Calibri" w:hAnsi="Calibri" w:cs="Arial"/>
          <w:lang w:val="en-US"/>
        </w:rPr>
        <w:t>Owners</w:t>
      </w:r>
      <w:proofErr w:type="spellEnd"/>
      <w:r>
        <w:rPr>
          <w:rStyle w:val="normaltextrun"/>
          <w:rFonts w:ascii="Calibri" w:hAnsi="Calibri" w:cs="Arial"/>
          <w:lang w:val="en-US"/>
        </w:rPr>
        <w:t xml:space="preserve"> Equity </w:t>
      </w:r>
      <w:proofErr w:type="gramStart"/>
      <w:r>
        <w:rPr>
          <w:rStyle w:val="normaltextrun"/>
          <w:rFonts w:ascii="Calibri" w:hAnsi="Calibri" w:cs="Arial"/>
          <w:lang w:val="en-US"/>
        </w:rPr>
        <w:t>means ..</w:t>
      </w:r>
      <w:r>
        <w:rPr>
          <w:rStyle w:val="eop"/>
          <w:rFonts w:ascii="Calibri" w:hAnsi="Calibri"/>
        </w:rPr>
        <w:t> </w:t>
      </w:r>
      <w:proofErr w:type="gramEnd"/>
    </w:p>
    <w:p w14:paraId="0EE201CE" w14:textId="5E84D2C9" w:rsidR="005F6424" w:rsidRDefault="005F6424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1EC13867" w14:textId="77777777" w:rsidR="000434C1" w:rsidRDefault="000434C1" w:rsidP="005F6424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</w:p>
    <w:p w14:paraId="0F6C03B2" w14:textId="77777777" w:rsidR="005F6424" w:rsidRPr="000434C1" w:rsidRDefault="005F6424" w:rsidP="005F6424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lang w:val="en-US"/>
        </w:rPr>
        <w:t>Owner Equity is made up of …</w:t>
      </w:r>
      <w:r>
        <w:rPr>
          <w:rStyle w:val="eop"/>
          <w:rFonts w:ascii="Calibri" w:hAnsi="Calibri"/>
        </w:rPr>
        <w:t> </w:t>
      </w:r>
    </w:p>
    <w:p w14:paraId="2EF2CE77" w14:textId="5F399729" w:rsidR="000434C1" w:rsidRDefault="000434C1" w:rsidP="000434C1">
      <w:pPr>
        <w:pStyle w:val="paragraph"/>
        <w:numPr>
          <w:ilvl w:val="1"/>
          <w:numId w:val="28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5B943171" w14:textId="60F550CD" w:rsidR="000434C1" w:rsidRDefault="000434C1" w:rsidP="000434C1">
      <w:pPr>
        <w:pStyle w:val="paragraph"/>
        <w:numPr>
          <w:ilvl w:val="1"/>
          <w:numId w:val="28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p w14:paraId="7E10AE22" w14:textId="2035DBA8" w:rsidR="000434C1" w:rsidRDefault="000434C1" w:rsidP="000434C1">
      <w:pPr>
        <w:pStyle w:val="paragraph"/>
        <w:numPr>
          <w:ilvl w:val="1"/>
          <w:numId w:val="28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3B46A507" w14:textId="77777777" w:rsidR="000434C1" w:rsidRDefault="000434C1" w:rsidP="000434C1">
      <w:pPr>
        <w:pStyle w:val="paragraph"/>
        <w:numPr>
          <w:ilvl w:val="1"/>
          <w:numId w:val="28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sz w:val="18"/>
          <w:szCs w:val="18"/>
        </w:rPr>
      </w:pPr>
    </w:p>
    <w:p w14:paraId="4B861622" w14:textId="77777777" w:rsidR="009507D5" w:rsidRPr="009507D5" w:rsidRDefault="009507D5" w:rsidP="000434C1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</w:p>
    <w:p w14:paraId="0C3DEC78" w14:textId="57EFB68C" w:rsidR="00773F52" w:rsidRDefault="007B3C15" w:rsidP="000434C1">
      <w:pPr>
        <w:pStyle w:val="ListParagraph"/>
        <w:numPr>
          <w:ilvl w:val="0"/>
          <w:numId w:val="19"/>
        </w:numPr>
        <w:spacing w:after="0" w:line="259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Define</w:t>
      </w:r>
      <w:r w:rsidR="005C767A">
        <w:rPr>
          <w:rFonts w:asciiTheme="minorHAnsi" w:hAnsiTheme="minorHAnsi"/>
        </w:rPr>
        <w:t xml:space="preserve"> </w:t>
      </w:r>
      <w:r w:rsidR="000434C1">
        <w:rPr>
          <w:rFonts w:asciiTheme="minorHAnsi" w:hAnsiTheme="minorHAnsi"/>
        </w:rPr>
        <w:t>Income</w:t>
      </w:r>
      <w:r>
        <w:rPr>
          <w:rFonts w:asciiTheme="minorHAnsi" w:hAnsiTheme="minorHAnsi"/>
        </w:rPr>
        <w:t xml:space="preserve"> (revenue)</w:t>
      </w:r>
      <w:r w:rsidR="005C767A">
        <w:rPr>
          <w:rFonts w:asciiTheme="minorHAnsi" w:hAnsiTheme="minorHAnsi"/>
        </w:rPr>
        <w:t>?</w:t>
      </w:r>
    </w:p>
    <w:p w14:paraId="1D4352DB" w14:textId="77777777" w:rsidR="005C767A" w:rsidRDefault="005C767A" w:rsidP="005C767A">
      <w:pPr>
        <w:pStyle w:val="ListParagraph"/>
        <w:spacing w:after="0" w:line="259" w:lineRule="auto"/>
        <w:ind w:firstLine="0"/>
        <w:jc w:val="left"/>
        <w:rPr>
          <w:rFonts w:asciiTheme="minorHAnsi" w:hAnsiTheme="minorHAnsi"/>
        </w:rPr>
      </w:pPr>
    </w:p>
    <w:p w14:paraId="0DB968FB" w14:textId="778C2EE3" w:rsidR="000434C1" w:rsidRDefault="007B3C15" w:rsidP="000434C1">
      <w:pPr>
        <w:pStyle w:val="ListParagraph"/>
        <w:numPr>
          <w:ilvl w:val="0"/>
          <w:numId w:val="19"/>
        </w:numPr>
        <w:spacing w:after="0" w:line="259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Define</w:t>
      </w:r>
      <w:r w:rsidR="005C767A">
        <w:rPr>
          <w:rFonts w:asciiTheme="minorHAnsi" w:hAnsiTheme="minorHAnsi"/>
        </w:rPr>
        <w:t xml:space="preserve"> </w:t>
      </w:r>
      <w:r w:rsidR="000434C1">
        <w:rPr>
          <w:rFonts w:asciiTheme="minorHAnsi" w:hAnsiTheme="minorHAnsi"/>
        </w:rPr>
        <w:t>Expenses</w:t>
      </w:r>
      <w:r w:rsidR="005C767A">
        <w:rPr>
          <w:rFonts w:asciiTheme="minorHAnsi" w:hAnsiTheme="minorHAnsi"/>
        </w:rPr>
        <w:t>?</w:t>
      </w:r>
    </w:p>
    <w:p w14:paraId="03A3444A" w14:textId="77777777" w:rsidR="000434C1" w:rsidRDefault="000434C1" w:rsidP="000434C1">
      <w:pPr>
        <w:pStyle w:val="ListParagraph"/>
        <w:spacing w:after="0" w:line="259" w:lineRule="auto"/>
        <w:ind w:firstLine="0"/>
        <w:jc w:val="left"/>
        <w:rPr>
          <w:rFonts w:asciiTheme="minorHAnsi" w:hAnsiTheme="minorHAnsi"/>
        </w:rPr>
      </w:pPr>
    </w:p>
    <w:p w14:paraId="21220E2E" w14:textId="77777777" w:rsidR="005C767A" w:rsidRPr="000434C1" w:rsidRDefault="005C767A" w:rsidP="000434C1">
      <w:pPr>
        <w:pStyle w:val="ListParagraph"/>
        <w:spacing w:after="0" w:line="259" w:lineRule="auto"/>
        <w:ind w:firstLine="0"/>
        <w:jc w:val="left"/>
        <w:rPr>
          <w:rFonts w:asciiTheme="minorHAnsi" w:hAnsiTheme="minorHAnsi"/>
        </w:rPr>
      </w:pPr>
    </w:p>
    <w:p w14:paraId="3EA57A48" w14:textId="77777777" w:rsidR="00773F52" w:rsidRPr="009507D5" w:rsidRDefault="00522067">
      <w:pPr>
        <w:spacing w:after="0" w:line="259" w:lineRule="auto"/>
        <w:ind w:left="202" w:firstLine="0"/>
        <w:jc w:val="left"/>
        <w:rPr>
          <w:rFonts w:asciiTheme="minorHAnsi" w:hAnsiTheme="minorHAnsi"/>
        </w:rPr>
      </w:pPr>
      <w:r w:rsidRPr="009507D5">
        <w:rPr>
          <w:rFonts w:asciiTheme="minorHAnsi" w:eastAsia="Times New Roman" w:hAnsiTheme="minorHAnsi" w:cs="Times New Roman"/>
          <w:sz w:val="21"/>
        </w:rPr>
        <w:t xml:space="preserve"> </w:t>
      </w:r>
    </w:p>
    <w:p w14:paraId="6D50E8F5" w14:textId="77777777" w:rsidR="00773F52" w:rsidRPr="009507D5" w:rsidRDefault="00522067">
      <w:pPr>
        <w:spacing w:after="77" w:line="259" w:lineRule="auto"/>
        <w:ind w:left="202" w:firstLine="0"/>
        <w:jc w:val="left"/>
        <w:rPr>
          <w:rFonts w:asciiTheme="minorHAnsi" w:hAnsiTheme="minorHAnsi"/>
        </w:rPr>
      </w:pPr>
      <w:r w:rsidRPr="009507D5">
        <w:rPr>
          <w:rFonts w:asciiTheme="minorHAnsi" w:eastAsia="Calibri" w:hAnsiTheme="minorHAnsi" w:cs="Calibri"/>
          <w:noProof/>
        </w:rPr>
        <mc:AlternateContent>
          <mc:Choice Requires="wpg">
            <w:drawing>
              <wp:inline distT="0" distB="0" distL="0" distR="0" wp14:anchorId="6594D711" wp14:editId="277F87A5">
                <wp:extent cx="3691255" cy="1266170"/>
                <wp:effectExtent l="0" t="0" r="0" b="4445"/>
                <wp:docPr id="508583" name="Group 508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255" cy="1266170"/>
                          <a:chOff x="0" y="78988"/>
                          <a:chExt cx="2826805" cy="1266170"/>
                        </a:xfrm>
                      </wpg:grpSpPr>
                      <pic:pic xmlns:pic="http://schemas.openxmlformats.org/drawingml/2006/picture">
                        <pic:nvPicPr>
                          <pic:cNvPr id="11735" name="Picture 117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298"/>
                            <a:ext cx="2826805" cy="353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39" name="Picture 1173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15187" y="105531"/>
                            <a:ext cx="1320649" cy="2344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1" name="Picture 1174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34095" y="481557"/>
                            <a:ext cx="622781" cy="1813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3" name="Picture 1174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32854" y="516948"/>
                            <a:ext cx="225261" cy="115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43" name="Shape 526443"/>
                        <wps:cNvSpPr/>
                        <wps:spPr>
                          <a:xfrm>
                            <a:off x="250607" y="494556"/>
                            <a:ext cx="589725" cy="143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25" h="143147">
                                <a:moveTo>
                                  <a:pt x="0" y="0"/>
                                </a:moveTo>
                                <a:lnTo>
                                  <a:pt x="589725" y="0"/>
                                </a:lnTo>
                                <a:lnTo>
                                  <a:pt x="589725" y="143147"/>
                                </a:lnTo>
                                <a:lnTo>
                                  <a:pt x="0" y="1431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D1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6" name="Rectangle 11746"/>
                        <wps:cNvSpPr/>
                        <wps:spPr>
                          <a:xfrm>
                            <a:off x="455999" y="536817"/>
                            <a:ext cx="253480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167CB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>ASSETS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11" name="Rectangle 502411"/>
                        <wps:cNvSpPr/>
                        <wps:spPr>
                          <a:xfrm>
                            <a:off x="1771309" y="519890"/>
                            <a:ext cx="25064" cy="15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684C1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5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10" name="Rectangle 502410"/>
                        <wps:cNvSpPr/>
                        <wps:spPr>
                          <a:xfrm>
                            <a:off x="1722999" y="519890"/>
                            <a:ext cx="64290" cy="15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FAA3C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50" name="Picture 1175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077720" y="477132"/>
                            <a:ext cx="552111" cy="190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44" name="Shape 526444"/>
                        <wps:cNvSpPr/>
                        <wps:spPr>
                          <a:xfrm>
                            <a:off x="1097751" y="491067"/>
                            <a:ext cx="511998" cy="150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98" h="150496">
                                <a:moveTo>
                                  <a:pt x="0" y="0"/>
                                </a:moveTo>
                                <a:lnTo>
                                  <a:pt x="511998" y="0"/>
                                </a:lnTo>
                                <a:lnTo>
                                  <a:pt x="511998" y="150496"/>
                                </a:lnTo>
                                <a:lnTo>
                                  <a:pt x="0" y="150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2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1097751" y="491067"/>
                            <a:ext cx="511998" cy="150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98" h="150497">
                                <a:moveTo>
                                  <a:pt x="0" y="0"/>
                                </a:moveTo>
                                <a:lnTo>
                                  <a:pt x="511998" y="0"/>
                                </a:lnTo>
                                <a:lnTo>
                                  <a:pt x="511998" y="150497"/>
                                </a:lnTo>
                                <a:lnTo>
                                  <a:pt x="0" y="150497"/>
                                </a:lnTo>
                                <a:close/>
                              </a:path>
                            </a:pathLst>
                          </a:custGeom>
                          <a:ln w="4417" cap="rnd">
                            <a:round/>
                          </a:ln>
                        </wps:spPr>
                        <wps:style>
                          <a:lnRef idx="1">
                            <a:srgbClr val="FF25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4" name="Rectangle 11754"/>
                        <wps:cNvSpPr/>
                        <wps:spPr>
                          <a:xfrm>
                            <a:off x="1224210" y="537003"/>
                            <a:ext cx="360257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AE25F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>LIABILITIES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08" name="Rectangle 502408"/>
                        <wps:cNvSpPr/>
                        <wps:spPr>
                          <a:xfrm>
                            <a:off x="936797" y="492430"/>
                            <a:ext cx="80363" cy="19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77D12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09" name="Rectangle 502409"/>
                        <wps:cNvSpPr/>
                        <wps:spPr>
                          <a:xfrm>
                            <a:off x="997184" y="492430"/>
                            <a:ext cx="31330" cy="19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49F75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9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56" name="Picture 1175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806505" y="477133"/>
                            <a:ext cx="393103" cy="185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57" name="Picture 1175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890427" y="512523"/>
                            <a:ext cx="225261" cy="115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45" name="Shape 526445"/>
                        <wps:cNvSpPr/>
                        <wps:spPr>
                          <a:xfrm>
                            <a:off x="1824232" y="487207"/>
                            <a:ext cx="356173" cy="150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173" h="150496">
                                <a:moveTo>
                                  <a:pt x="0" y="0"/>
                                </a:moveTo>
                                <a:lnTo>
                                  <a:pt x="356173" y="0"/>
                                </a:lnTo>
                                <a:lnTo>
                                  <a:pt x="356173" y="150496"/>
                                </a:lnTo>
                                <a:lnTo>
                                  <a:pt x="0" y="150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9" name="Rectangle 11759"/>
                        <wps:cNvSpPr/>
                        <wps:spPr>
                          <a:xfrm>
                            <a:off x="1914017" y="533143"/>
                            <a:ext cx="250731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AD76D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>EQUITY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60" name="Picture 1176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806505" y="645239"/>
                            <a:ext cx="393103" cy="185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61" name="Picture 1176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903677" y="680629"/>
                            <a:ext cx="198760" cy="115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46" name="Shape 526446"/>
                        <wps:cNvSpPr/>
                        <wps:spPr>
                          <a:xfrm>
                            <a:off x="1826158" y="655755"/>
                            <a:ext cx="356173" cy="150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173" h="150496">
                                <a:moveTo>
                                  <a:pt x="0" y="0"/>
                                </a:moveTo>
                                <a:lnTo>
                                  <a:pt x="356173" y="0"/>
                                </a:lnTo>
                                <a:lnTo>
                                  <a:pt x="356173" y="150496"/>
                                </a:lnTo>
                                <a:lnTo>
                                  <a:pt x="0" y="150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3" name="Rectangle 11763"/>
                        <wps:cNvSpPr/>
                        <wps:spPr>
                          <a:xfrm>
                            <a:off x="1927759" y="701692"/>
                            <a:ext cx="219150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371E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>Capital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64" name="Picture 1176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810922" y="813343"/>
                            <a:ext cx="393103" cy="185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65" name="Picture 1176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881593" y="848735"/>
                            <a:ext cx="251762" cy="115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47" name="Shape 526447"/>
                        <wps:cNvSpPr/>
                        <wps:spPr>
                          <a:xfrm>
                            <a:off x="1830564" y="824662"/>
                            <a:ext cx="356173" cy="150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173" h="150496">
                                <a:moveTo>
                                  <a:pt x="0" y="0"/>
                                </a:moveTo>
                                <a:lnTo>
                                  <a:pt x="356173" y="0"/>
                                </a:lnTo>
                                <a:lnTo>
                                  <a:pt x="356173" y="150496"/>
                                </a:lnTo>
                                <a:lnTo>
                                  <a:pt x="0" y="150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7" name="Rectangle 11767"/>
                        <wps:cNvSpPr/>
                        <wps:spPr>
                          <a:xfrm>
                            <a:off x="1905897" y="870597"/>
                            <a:ext cx="289150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79D5C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>Drawings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68" name="Picture 1176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815339" y="990298"/>
                            <a:ext cx="393103" cy="185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69" name="Picture 1176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903677" y="1025688"/>
                            <a:ext cx="212011" cy="115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48" name="Shape 526448"/>
                        <wps:cNvSpPr/>
                        <wps:spPr>
                          <a:xfrm>
                            <a:off x="1834419" y="1000306"/>
                            <a:ext cx="356173" cy="150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173" h="150496">
                                <a:moveTo>
                                  <a:pt x="0" y="0"/>
                                </a:moveTo>
                                <a:lnTo>
                                  <a:pt x="356173" y="0"/>
                                </a:lnTo>
                                <a:lnTo>
                                  <a:pt x="356173" y="150496"/>
                                </a:lnTo>
                                <a:lnTo>
                                  <a:pt x="0" y="150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Rectangle 11771"/>
                        <wps:cNvSpPr/>
                        <wps:spPr>
                          <a:xfrm>
                            <a:off x="1931775" y="1046242"/>
                            <a:ext cx="230627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B9719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>Income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72" name="Picture 1177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815339" y="1158404"/>
                            <a:ext cx="393103" cy="185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73" name="Picture 1177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886010" y="1198218"/>
                            <a:ext cx="251762" cy="115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449" name="Shape 526449"/>
                        <wps:cNvSpPr/>
                        <wps:spPr>
                          <a:xfrm>
                            <a:off x="1834419" y="1171099"/>
                            <a:ext cx="356173" cy="150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173" h="150496">
                                <a:moveTo>
                                  <a:pt x="0" y="0"/>
                                </a:moveTo>
                                <a:lnTo>
                                  <a:pt x="356173" y="0"/>
                                </a:lnTo>
                                <a:lnTo>
                                  <a:pt x="356173" y="150496"/>
                                </a:lnTo>
                                <a:lnTo>
                                  <a:pt x="0" y="150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5" name="Rectangle 11775"/>
                        <wps:cNvSpPr/>
                        <wps:spPr>
                          <a:xfrm>
                            <a:off x="1910644" y="1217034"/>
                            <a:ext cx="286725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2D538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>Expenses</w:t>
                              </w:r>
                              <w:r>
                                <w:rPr>
                                  <w:rFonts w:ascii="Corbel" w:eastAsia="Corbel" w:hAnsi="Corbel" w:cs="Corbel"/>
                                  <w:color w:val="FFFFFF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6" name="Rectangle 11776"/>
                        <wps:cNvSpPr/>
                        <wps:spPr>
                          <a:xfrm>
                            <a:off x="2262442" y="1211089"/>
                            <a:ext cx="21931" cy="134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09010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3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7" name="Rectangle 11777"/>
                        <wps:cNvSpPr/>
                        <wps:spPr>
                          <a:xfrm>
                            <a:off x="2278947" y="1239170"/>
                            <a:ext cx="198954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D819A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>reduce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8" name="Rectangle 11778"/>
                        <wps:cNvSpPr/>
                        <wps:spPr>
                          <a:xfrm>
                            <a:off x="2428509" y="1211089"/>
                            <a:ext cx="21931" cy="134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C6A7E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3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9" name="Rectangle 11779"/>
                        <wps:cNvSpPr/>
                        <wps:spPr>
                          <a:xfrm>
                            <a:off x="2445015" y="1239170"/>
                            <a:ext cx="211354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A53F5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>equity</w:t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0" name="Rectangle 11780"/>
                        <wps:cNvSpPr/>
                        <wps:spPr>
                          <a:xfrm>
                            <a:off x="2262442" y="853725"/>
                            <a:ext cx="21931" cy="134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C9673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3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1" name="Rectangle 11781"/>
                        <wps:cNvSpPr/>
                        <wps:spPr>
                          <a:xfrm>
                            <a:off x="2278947" y="881806"/>
                            <a:ext cx="198954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AB344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>reduce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2" name="Rectangle 11782"/>
                        <wps:cNvSpPr/>
                        <wps:spPr>
                          <a:xfrm>
                            <a:off x="2428509" y="853725"/>
                            <a:ext cx="21931" cy="134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99901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3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3" name="Rectangle 11783"/>
                        <wps:cNvSpPr/>
                        <wps:spPr>
                          <a:xfrm>
                            <a:off x="2445015" y="881806"/>
                            <a:ext cx="211354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5FDD2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>equity</w:t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4" name="Rectangle 11784"/>
                        <wps:cNvSpPr/>
                        <wps:spPr>
                          <a:xfrm>
                            <a:off x="2265653" y="699317"/>
                            <a:ext cx="21931" cy="13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2537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3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5" name="Rectangle 11785"/>
                        <wps:cNvSpPr/>
                        <wps:spPr>
                          <a:xfrm>
                            <a:off x="2282159" y="727399"/>
                            <a:ext cx="494928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6C056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>improves</w:t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  <w:t>equity</w:t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6" name="Rectangle 11786"/>
                        <wps:cNvSpPr/>
                        <wps:spPr>
                          <a:xfrm>
                            <a:off x="2265653" y="1044436"/>
                            <a:ext cx="21931" cy="134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31CD3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13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7" name="Rectangle 11787"/>
                        <wps:cNvSpPr/>
                        <wps:spPr>
                          <a:xfrm>
                            <a:off x="2282159" y="1072516"/>
                            <a:ext cx="494928" cy="86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5761D" w14:textId="77777777" w:rsidR="007B3C15" w:rsidRDefault="007B3C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>improves</w:t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  <w:t>equity</w:t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Corbel" w:eastAsia="Corbel" w:hAnsi="Corbel" w:cs="Corbel"/>
                                  <w:sz w:val="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90" name="Picture 1179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53003" y="78988"/>
                            <a:ext cx="114839" cy="221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91" name="Shape 11791"/>
                        <wps:cNvSpPr/>
                        <wps:spPr>
                          <a:xfrm>
                            <a:off x="78795" y="176693"/>
                            <a:ext cx="23115" cy="41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5" h="41169">
                                <a:moveTo>
                                  <a:pt x="23115" y="0"/>
                                </a:moveTo>
                                <a:lnTo>
                                  <a:pt x="23115" y="9021"/>
                                </a:lnTo>
                                <a:lnTo>
                                  <a:pt x="7214" y="34384"/>
                                </a:lnTo>
                                <a:lnTo>
                                  <a:pt x="23115" y="34384"/>
                                </a:lnTo>
                                <a:lnTo>
                                  <a:pt x="23115" y="41169"/>
                                </a:lnTo>
                                <a:lnTo>
                                  <a:pt x="0" y="41169"/>
                                </a:lnTo>
                                <a:lnTo>
                                  <a:pt x="0" y="36301"/>
                                </a:lnTo>
                                <a:lnTo>
                                  <a:pt x="231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2" name="Shape 11792"/>
                        <wps:cNvSpPr/>
                        <wps:spPr>
                          <a:xfrm>
                            <a:off x="101910" y="145015"/>
                            <a:ext cx="43138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38" h="101600">
                                <a:moveTo>
                                  <a:pt x="20171" y="0"/>
                                </a:moveTo>
                                <a:lnTo>
                                  <a:pt x="25618" y="0"/>
                                </a:lnTo>
                                <a:lnTo>
                                  <a:pt x="25618" y="66061"/>
                                </a:lnTo>
                                <a:lnTo>
                                  <a:pt x="43138" y="66061"/>
                                </a:lnTo>
                                <a:lnTo>
                                  <a:pt x="43138" y="72846"/>
                                </a:lnTo>
                                <a:lnTo>
                                  <a:pt x="25618" y="72846"/>
                                </a:lnTo>
                                <a:lnTo>
                                  <a:pt x="25618" y="101600"/>
                                </a:lnTo>
                                <a:lnTo>
                                  <a:pt x="15901" y="101600"/>
                                </a:lnTo>
                                <a:lnTo>
                                  <a:pt x="15901" y="72846"/>
                                </a:lnTo>
                                <a:lnTo>
                                  <a:pt x="0" y="72846"/>
                                </a:lnTo>
                                <a:lnTo>
                                  <a:pt x="0" y="66061"/>
                                </a:lnTo>
                                <a:lnTo>
                                  <a:pt x="15901" y="66061"/>
                                </a:lnTo>
                                <a:lnTo>
                                  <a:pt x="15901" y="15335"/>
                                </a:lnTo>
                                <a:lnTo>
                                  <a:pt x="0" y="40698"/>
                                </a:lnTo>
                                <a:lnTo>
                                  <a:pt x="0" y="31677"/>
                                </a:lnTo>
                                <a:lnTo>
                                  <a:pt x="201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3" name="Shape 11793"/>
                        <wps:cNvSpPr/>
                        <wps:spPr>
                          <a:xfrm>
                            <a:off x="86009" y="160351"/>
                            <a:ext cx="31802" cy="5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2" h="50726">
                                <a:moveTo>
                                  <a:pt x="31802" y="0"/>
                                </a:moveTo>
                                <a:lnTo>
                                  <a:pt x="0" y="50726"/>
                                </a:lnTo>
                                <a:lnTo>
                                  <a:pt x="31802" y="50726"/>
                                </a:lnTo>
                                <a:close/>
                              </a:path>
                            </a:pathLst>
                          </a:custGeom>
                          <a:ln w="294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4" name="Shape 11794"/>
                        <wps:cNvSpPr/>
                        <wps:spPr>
                          <a:xfrm>
                            <a:off x="78795" y="145015"/>
                            <a:ext cx="66253" cy="101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53" h="101601">
                                <a:moveTo>
                                  <a:pt x="43285" y="0"/>
                                </a:moveTo>
                                <a:lnTo>
                                  <a:pt x="48733" y="0"/>
                                </a:lnTo>
                                <a:lnTo>
                                  <a:pt x="48733" y="66063"/>
                                </a:lnTo>
                                <a:lnTo>
                                  <a:pt x="66253" y="66063"/>
                                </a:lnTo>
                                <a:lnTo>
                                  <a:pt x="66253" y="72846"/>
                                </a:lnTo>
                                <a:lnTo>
                                  <a:pt x="48733" y="72846"/>
                                </a:lnTo>
                                <a:lnTo>
                                  <a:pt x="48733" y="101601"/>
                                </a:lnTo>
                                <a:lnTo>
                                  <a:pt x="39016" y="101601"/>
                                </a:lnTo>
                                <a:lnTo>
                                  <a:pt x="39016" y="72846"/>
                                </a:lnTo>
                                <a:lnTo>
                                  <a:pt x="0" y="72846"/>
                                </a:lnTo>
                                <a:lnTo>
                                  <a:pt x="0" y="67980"/>
                                </a:lnTo>
                                <a:close/>
                              </a:path>
                            </a:pathLst>
                          </a:custGeom>
                          <a:ln w="294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594D711" id="Group 508583" o:spid="_x0000_s1054" style="width:290.65pt;height:99.7pt;mso-position-horizontal-relative:char;mso-position-vertical-relative:line" coordorigin=",78988" coordsize="2826805,12661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">
                <v:shape id="Picture 11735" o:spid="_x0000_s1055" type="#_x0000_t75" style="position:absolute;top:322298;width:2826805;height:3539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T&#10;wYDDAAAA3gAAAA8AAABkcnMvZG93bnJldi54bWxET01rwzAMvQ/6H4wKva1OV9qMrE4og41BL2u6&#10;3UWsJsGxHGKnSf/9PBjspsf71KGYbSduNPjWsYLNOgFBXDndcq3g6/L2+AzCB2SNnWNScCcPRb54&#10;OGCm3cRnupWhFjGEfYYKmhD6TEpfNWTRr11PHLmrGyyGCIda6gGnGG47+ZQke2mx5djQYE+vDVWm&#10;HK2C6TSaksz3qFN9/0yNNtN7ZZRaLefjC4hAc/gX/7k/dJy/Sbc7+H0n3iDz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UBPBgMMAAADeAAAADwAAAAAAAAAAAAAAAACcAgAA&#10;ZHJzL2Rvd25yZXYueG1sUEsFBgAAAAAEAAQA9wAAAIwDAAAAAA==&#10;">
                  <v:imagedata r:id="rId19" o:title=""/>
                </v:shape>
                <v:shape id="Picture 11739" o:spid="_x0000_s1056" type="#_x0000_t75" style="position:absolute;left:415187;top:105531;width:1320649;height:23446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h2&#10;lKbGAAAA3gAAAA8AAABkcnMvZG93bnJldi54bWxET01rwkAQvRf6H5YRvNWNta2aukoJFCqYQ62C&#10;xyE7TYLZ2TQ7auqv7xYKvc3jfc5i1btGnakLtWcD41ECirjwtubSwO7j9W4GKgiyxcYzGfimAKvl&#10;7c0CU+sv/E7nrZQqhnBI0UAl0qZah6Iih2HkW+LIffrOoUTYldp2eInhrtH3SfKkHdYcGypsKauo&#10;OG5PzgDnjzLbZIfrQ54XX7LeZ/PNKTNmOOhfnkEJ9fIv/nO/2Th/PJ3M4fedeINe/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6HaUpsYAAADeAAAADwAAAAAAAAAAAAAAAACc&#10;AgAAZHJzL2Rvd25yZXYueG1sUEsFBgAAAAAEAAQA9wAAAI8DAAAAAA==&#10;">
                  <v:imagedata r:id="rId43" o:title=""/>
                </v:shape>
                <v:shape id="Picture 11741" o:spid="_x0000_s1057" type="#_x0000_t75" style="position:absolute;left:234095;top:481557;width:622781;height:18137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rr&#10;d4nDAAAA3gAAAA8AAABkcnMvZG93bnJldi54bWxET02LwjAQvS/4H8IIXhZNK7JqNYoIgjexuweP&#10;QzO21WZSmlirv94Iwt7m8T5nue5MJVpqXGlZQTyKQBBnVpecK/j73Q1nIJxH1lhZJgUPcrBe9b6W&#10;mGh75yO1qc9FCGGXoILC+zqR0mUFGXQjWxMH7mwbgz7AJpe6wXsIN5UcR9GPNFhyaCiwpm1B2TW9&#10;GQUGT4eHPZ++D5f5bfpM91Frs6tSg363WYDw1Pl/8ce912F+PJ3E8H4n3CBX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ut3icMAAADeAAAADwAAAAAAAAAAAAAAAACcAgAA&#10;ZHJzL2Rvd25yZXYueG1sUEsFBgAAAAAEAAQA9wAAAIwDAAAAAA==&#10;">
                  <v:imagedata r:id="rId44" o:title=""/>
                </v:shape>
                <v:shape id="Picture 11743" o:spid="_x0000_s1058" type="#_x0000_t75" style="position:absolute;left:432854;top:516948;width:225261;height:115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wr&#10;kyPFAAAA3gAAAA8AAABkcnMvZG93bnJldi54bWxEj91qwkAQhe8LvsMygjdFN7HWaOoqUihY7I0/&#10;DzBkxyQ0Oxuyo6Zv7xYKvZvhnPPNmdWmd426URdqzwbSSQKKuPC25tLA+fQxXoAKgmyx8UwGfijA&#10;Zj14WmFu/Z0PdDtKqSKEQ44GKpE21zoUFTkME98SR+3iO4cS167UtsN7hLtGT5Nkrh3WHC9U2NJ7&#10;RcX38eoMlJIly680+4ycV7Fez/b87I0ZDfvtGyihXv7Nf+mdjfXTbPYCv+/EGfT6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cK5MjxQAAAN4AAAAPAAAAAAAAAAAAAAAAAJwC&#10;AABkcnMvZG93bnJldi54bWxQSwUGAAAAAAQABAD3AAAAjgMAAAAA&#10;">
                  <v:imagedata r:id="rId45" o:title=""/>
                </v:shape>
                <v:polyline id="Shape 526443" o:spid="_x0000_s1059" style="position:absolute;visibility:visible;mso-wrap-style:square;v-text-anchor:top" points="250607,494556,840332,494556,840332,637703,250607,637703,250607,494556" coordsize="589725,143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lTcmyAAA&#10;AN8AAAAPAAAAZHJzL2Rvd25yZXYueG1sRI9ba8JAFITfC/0Pyyn0pegm3tDoKiJUCn3y+nzMHpNg&#10;9mzMrkn677uFgo/DzHzDLFadKUVDtSssK4j7EQji1OqCMwXHw2dvCsJ5ZI2lZVLwQw5Wy9eXBSba&#10;tryjZu8zESDsElSQe18lUro0J4Oubyvi4F1tbdAHWWdS19gGuCnlIIom0mDBYSHHijY5pbf9wyiY&#10;PZqP+zpuL7f4FJ+3m+aelt+o1Ptbt56D8NT5Z/i//aUVjAeT0WgIf3/CF5DL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GVNybIAAAA3wAAAA8AAAAAAAAAAAAAAAAAlwIAAGRy&#10;cy9kb3ducmV2LnhtbFBLBQYAAAAABAAEAPUAAACMAwAAAAA=&#10;" fillcolor="#00d100" stroked="f" strokeweight="0">
                  <v:stroke miterlimit="83231f" joinstyle="miter"/>
                  <v:path arrowok="t" textboxrect="0,0,589725,143147"/>
                </v:polyline>
                <v:rect id="Rectangle 11746" o:spid="_x0000_s1060" style="position:absolute;left:455999;top:536817;width:253480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lwrexAAA&#10;AN4AAAAPAAAAZHJzL2Rvd25yZXYueG1sRE9Li8IwEL4L+x/CLHjTVBEf1SiyKnr0seDubWjGtmwz&#10;KU201V9vBGFv8/E9Z7ZoTCFuVLncsoJeNwJBnFidc6rg+7TpjEE4j6yxsEwK7uRgMf9ozTDWtuYD&#10;3Y4+FSGEXYwKMu/LWEqXZGTQdW1JHLiLrQz6AKtU6grrEG4K2Y+ioTSYc2jIsKSvjJK/49Uo2I7L&#10;5c/OPuq0WP9uz/vzZHWaeKXan81yCsJT4//Fb/dOh/m90WAIr3fCDXL+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cK3sQAAADeAAAADwAAAAAAAAAAAAAAAACXAgAAZHJzL2Rv&#10;d25yZXYueG1sUEsFBgAAAAAEAAQA9QAAAIgDAAAAAA==&#10;" filled="f" stroked="f">
                  <v:textbox inset="0,0,0,0">
                    <w:txbxContent>
                      <w:p w14:paraId="471167CB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>ASSETS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rect id="Rectangle 502411" o:spid="_x0000_s1061" style="position:absolute;left:1771309;top:519890;width:25064;height:1532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QFqyAAA&#10;AN8AAAAPAAAAZHJzL2Rvd25yZXYueG1sRI9Pa8JAFMTvBb/D8oTe6ibSFo3ZiNgWPdY/oN4e2WcS&#10;zL4N2a1J/fRuoeBxmJnfMOm8N7W4UusqywriUQSCOLe64kLBfvf1MgHhPLLG2jIp+CUH82zwlGKi&#10;bccbum59IQKEXYIKSu+bREqXl2TQjWxDHLyzbQ36INtC6ha7ADe1HEfRuzRYcVgosaFlSfll+2MU&#10;rCbN4ri2t66oP0+rw/dh+rGbeqWeh/1iBsJT7x/h//ZaK3iLxq9xDH9/wheQ2R0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g5AWrIAAAA3wAAAA8AAAAAAAAAAAAAAAAAlwIAAGRy&#10;cy9kb3ducmV2LnhtbFBLBQYAAAAABAAEAPUAAACMAwAAAAA=&#10;" filled="f" stroked="f">
                  <v:textbox inset="0,0,0,0">
                    <w:txbxContent>
                      <w:p w14:paraId="66D684C1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5"/>
                          </w:rPr>
                          <w:tab/>
                        </w:r>
                      </w:p>
                    </w:txbxContent>
                  </v:textbox>
                </v:rect>
                <v:rect id="Rectangle 502410" o:spid="_x0000_s1062" style="position:absolute;left:1722999;top:519890;width:64290;height:1532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daTxxgAA&#10;AN8AAAAPAAAAZHJzL2Rvd25yZXYueG1sRI/LisIwFIb3gu8QjuBOU0UH7RhFvKDL8QI6u0NzbIvN&#10;SWmirT79ZDHg8ue/8c0WjSnEkyqXW1Yw6EcgiBOrc04VnE/b3gSE88gaC8uk4EUOFvN2a4axtjUf&#10;6Hn0qQgj7GJUkHlfxlK6JCODrm9L4uDdbGXQB1mlUldYh3FTyGEUfUmDOYeHDEtaZZTcjw+jYDcp&#10;l9e9fddpsfndXX4u0/Vp6pXqdprlNwhPjf+E/9t7rWAcDUeDQBB4Agv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3daTxxgAAAN8AAAAPAAAAAAAAAAAAAAAAAJcCAABkcnMv&#10;ZG93bnJldi54bWxQSwUGAAAAAAQABAD1AAAAigMAAAAA&#10;" filled="f" stroked="f">
                  <v:textbox inset="0,0,0,0">
                    <w:txbxContent>
                      <w:p w14:paraId="499FAA3C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5"/>
                          </w:rPr>
                          <w:t>+</w:t>
                        </w:r>
                      </w:p>
                    </w:txbxContent>
                  </v:textbox>
                </v:rect>
                <v:shape id="Picture 11750" o:spid="_x0000_s1063" type="#_x0000_t75" style="position:absolute;left:1077720;top:477132;width:552111;height:190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i6&#10;GMTIAAAA3gAAAA8AAABkcnMvZG93bnJldi54bWxEj0FvwjAMhe+T9h8iT+I2UkBj0BHQNGkb0g5s&#10;sANHqzFN1cYpTQbl388HJG62/Pze+xar3jfqRF2sAhsYDTNQxEWwFZcGfnfvjzNQMSFbbAKTgQtF&#10;WC3v7xaY23DmHzptU6nEhGOOBlxKba51LBx5jMPQEsvtEDqPSdau1LbDs5j7Ro+zbKo9ViwJDlt6&#10;c1TU2z9vgOp6U+4mbvb9ob/S/vgZN4d5NGbw0L++gErUp5v4+r22Un/0/CQAgiMz6OU/AA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D4uhjEyAAAAN4AAAAPAAAAAAAAAAAAAAAA&#10;AJwCAABkcnMvZG93bnJldi54bWxQSwUGAAAAAAQABAD3AAAAkQMAAAAA&#10;">
                  <v:imagedata r:id="rId46" o:title=""/>
                </v:shape>
                <v:polyline id="Shape 526444" o:spid="_x0000_s1064" style="position:absolute;visibility:visible;mso-wrap-style:square;v-text-anchor:top" points="1097751,491067,1609749,491067,1609749,641563,1097751,641563,1097751,491067" coordsize="511998,1504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nm7oxwAA&#10;AN8AAAAPAAAAZHJzL2Rvd25yZXYueG1sRI9Ba8JAFITvhf6H5RW81Y0hCTa6igiVlp40Xnp7ZJ+b&#10;YPZtyG5N+u+7gtDjMDPfMOvtZDtxo8G3jhUs5gkI4trplo2Cc/X+ugThA7LGzjEp+CUP283z0xpL&#10;7UY+0u0UjIgQ9iUqaELoSyl93ZBFP3c9cfQubrAYohyM1AOOEW47mSZJIS22HBca7GnfUH09/VgF&#10;znx+HQtZX6vvQ5Vd8jeTp+2o1Oxl2q1ABJrCf/jR/tAK8rTIsgzuf+IXkJ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55u6McAAADfAAAADwAAAAAAAAAAAAAAAACXAgAAZHJz&#10;L2Rvd25yZXYueG1sUEsFBgAAAAAEAAQA9QAAAIsDAAAAAA==&#10;" fillcolor="#ff2500" stroked="f" strokeweight="0">
                  <v:stroke miterlimit="83231f" joinstyle="miter"/>
                  <v:path arrowok="t" textboxrect="0,0,511998,150496"/>
                </v:polyline>
                <v:shape id="Shape 11753" o:spid="_x0000_s1065" style="position:absolute;left:1097751;top:491067;width:511998;height:150497;visibility:visible;mso-wrap-style:square;v-text-anchor:top" coordsize="511998,1504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feU1xAAA&#10;AN4AAAAPAAAAZHJzL2Rvd25yZXYueG1sRE9Na8JAEL0L/odlhN50Ny1Vm7pKUVq89GAMPQ/ZaRLM&#10;zsbsqsm/7woFb/N4n7Pa9LYRV+p87VhDMlMgiAtnai415MfP6RKED8gGG8ekYSAPm/V4tMLUuBsf&#10;6JqFUsQQ9ilqqEJoUyl9UZFFP3MtceR+XWcxRNiV0nR4i+G2kc9KzaXFmmNDhS1tKypO2cVqmA8/&#10;Z9X02TI5fg3h+y1Xh9021/pp0n+8gwjUh4f43703cX6yeH2B+zvxBr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3lNcQAAADeAAAADwAAAAAAAAAAAAAAAACXAgAAZHJzL2Rv&#10;d25yZXYueG1sUEsFBgAAAAAEAAQA9QAAAIgDAAAAAA==&#10;" path="m0,0l511998,,511998,150497,,150497,,0xe" filled="f" strokecolor="#ff2500" strokeweight="4417emu">
                  <v:stroke endcap="round"/>
                  <v:path arrowok="t" textboxrect="0,0,511998,150497"/>
                </v:shape>
                <v:rect id="Rectangle 11754" o:spid="_x0000_s1066" style="position:absolute;left:1224210;top:537003;width:360257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KfvxgAA&#10;AN4AAAAPAAAAZHJzL2Rvd25yZXYueG1sRE9Na8JAEL0X+h+WKfRWN0qtGl1F2kpy1CiotyE7JsHs&#10;bMhuTdpf3y0UvM3jfc5i1Zta3Kh1lWUFw0EEgji3uuJCwWG/eZmCcB5ZY22ZFHyTg9Xy8WGBsbYd&#10;7+iW+UKEEHYxKii9b2IpXV6SQTewDXHgLrY16ANsC6lb7EK4qeUoit6kwYpDQ4kNvZeUX7MvoyCZ&#10;NutTan+6ov48J8ftcfaxn3mlnp/69RyEp97fxf/uVIf5w8n4Ff7eCTfI5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0KfvxgAAAN4AAAAPAAAAAAAAAAAAAAAAAJcCAABkcnMv&#10;ZG93bnJldi54bWxQSwUGAAAAAAQABAD1AAAAigMAAAAA&#10;" filled="f" stroked="f">
                  <v:textbox inset="0,0,0,0">
                    <w:txbxContent>
                      <w:p w14:paraId="339AE25F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>LIABILITIES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rect id="Rectangle 502408" o:spid="_x0000_s1067" style="position:absolute;left:936797;top:492430;width:80363;height:1915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2j4qxQAA&#10;AN8AAAAPAAAAZHJzL2Rvd25yZXYueG1sRE/Pa8IwFL4L/g/hCbtposyhXVMRnejR6cDt9mje2mLz&#10;UprMdvvrzWHg8eP7na56W4sbtb5yrGE6USCIc2cqLjR8nHfjBQgfkA3WjknDL3lYZcNBiolxHb/T&#10;7RQKEUPYJ6ihDKFJpPR5SRb9xDXEkft2rcUQYVtI02IXw20tZ0q9SIsVx4YSG9qUlF9PP1bDftGs&#10;Pw/uryvqt6/95XhZbs/LoPXTqF+/ggjUh4f4330wGuZq9qzi4PgnfgGZ3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aPirFAAAA3wAAAA8AAAAAAAAAAAAAAAAAlwIAAGRycy9k&#10;b3ducmV2LnhtbFBLBQYAAAAABAAEAPUAAACJAwAAAAA=&#10;" filled="f" stroked="f">
                  <v:textbox inset="0,0,0,0">
                    <w:txbxContent>
                      <w:p w14:paraId="74C77D12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02409" o:spid="_x0000_s1068" style="position:absolute;left:997184;top:492430;width:31330;height:1915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puxyAAA&#10;AN8AAAAPAAAAZHJzL2Rvd25yZXYueG1sRI9ba8JAFITfhf6H5Qh9012lFhNdRXpBH70UrG+H7GkS&#10;mj0bslsT/fWuUPBxmJlvmPmys5U4U+NLxxpGQwWCOHOm5FzD1+FzMAXhA7LByjFpuJCH5eKpN8fU&#10;uJZ3dN6HXEQI+xQ1FCHUqZQ+K8iiH7qaOHo/rrEYomxyaRpsI9xWcqzUq7RYclwosKa3grLf/Z/V&#10;sJ7Wq++Nu7Z59XFaH7fH5P2QBK2f+91qBiJQFx7h//bGaJio8YtK4P4nfgG5uA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OWm7HIAAAA3wAAAA8AAAAAAAAAAAAAAAAAlwIAAGRy&#10;cy9kb3ducmV2LnhtbFBLBQYAAAAABAAEAPUAAACMAwAAAAA=&#10;" filled="f" stroked="f">
                  <v:textbox inset="0,0,0,0">
                    <w:txbxContent>
                      <w:p w14:paraId="7EB49F75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9"/>
                          </w:rPr>
                          <w:tab/>
                        </w:r>
                      </w:p>
                    </w:txbxContent>
                  </v:textbox>
                </v:rect>
                <v:shape id="Picture 11756" o:spid="_x0000_s1069" type="#_x0000_t75" style="position:absolute;left:1806505;top:477133;width:393103;height:1858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LP&#10;Rp3HAAAA3gAAAA8AAABkcnMvZG93bnJldi54bWxET01rwkAQvRf6H5Yp9FY3VqoxukorLfRQBaOI&#10;xyE7TYLZ2bi71bS/visI3ubxPmc670wjTuR8bVlBv5eAIC6srrlUsN18PKUgfEDW2FgmBb/kYT67&#10;v5tipu2Z13TKQyliCPsMFVQhtJmUvqjIoO/Zljhy39YZDBG6UmqH5xhuGvmcJENpsObYUGFLi4qK&#10;Q/5jFLx/vaW742q7+FvuV7v8kLpBMh4p9fjQvU5ABOrCTXx1f+o4vz96GcLlnXiDnP0D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KLPRp3HAAAA3gAAAA8AAAAAAAAAAAAAAAAA&#10;nAIAAGRycy9kb3ducmV2LnhtbFBLBQYAAAAABAAEAPcAAACQAwAAAAA=&#10;">
                  <v:imagedata r:id="rId47" o:title=""/>
                </v:shape>
                <v:shape id="Picture 11757" o:spid="_x0000_s1070" type="#_x0000_t75" style="position:absolute;left:1890427;top:512523;width:225261;height:115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mp&#10;UHjCAAAA3gAAAA8AAABkcnMvZG93bnJldi54bWxET82KwjAQvgv7DmEWvGmqoF26RtkVld5kdR9g&#10;aMYm2Ey6TdT69kYQ9jYf3+8sVr1rxJW6YD0rmIwzEMSV15ZrBb/H7egDRIjIGhvPpOBOAVbLt8EC&#10;C+1v/EPXQ6xFCuFQoAITY1tIGSpDDsPYt8SJO/nOYUywq6Xu8JbCXSOnWTaXDi2nBoMtrQ1V58PF&#10;KViX5U5vZ/nf7nSe2v3GknHfF6WG7/3XJ4hIffwXv9ylTvMn+SyH5zvpBrl8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pqVB4wgAAAN4AAAAPAAAAAAAAAAAAAAAAAJwCAABk&#10;cnMvZG93bnJldi54bWxQSwUGAAAAAAQABAD3AAAAiwMAAAAA&#10;">
                  <v:imagedata r:id="rId48" o:title=""/>
                </v:shape>
                <v:polyline id="Shape 526445" o:spid="_x0000_s1071" style="position:absolute;visibility:visible;mso-wrap-style:square;v-text-anchor:top" points="1824232,487207,2180405,487207,2180405,637703,1824232,637703,1824232,487207" coordsize="356173,1504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GIRPyQAA&#10;AN8AAAAPAAAAZHJzL2Rvd25yZXYueG1sRI9Pa8JAFMTvgt9heYXezKZixKbZSFsoFRGtfy69vWZf&#10;k2D2bciuGr99tyB4HGbmN0w2700jztS52rKCpygGQVxYXXOp4LD/GM1AOI+ssbFMCq7kYJ4PBxmm&#10;2l54S+edL0WAsEtRQeV9m0rpiooMusi2xMH7tZ1BH2RXSt3hJcBNI8dxPJUGaw4LFbb0XlFx3J2M&#10;gtmP/d5sF9fn3ibSvH0269XXkpR6fOhfX0B46v09fGsvtIJkPJ1MEvj/E76AzP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EGIRPyQAAAN8AAAAPAAAAAAAAAAAAAAAAAJcCAABk&#10;cnMvZG93bnJldi54bWxQSwUGAAAAAAQABAD1AAAAjQMAAAAA&#10;" fillcolor="#0085cc" stroked="f" strokeweight="0">
                  <v:stroke endcap="round"/>
                  <v:path arrowok="t" textboxrect="0,0,356173,150496"/>
                </v:polyline>
                <v:rect id="Rectangle 11759" o:spid="_x0000_s1072" style="position:absolute;left:1914017;top:533143;width:250731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0QhxxQAA&#10;AN4AAAAPAAAAZHJzL2Rvd25yZXYueG1sRE9La8JAEL4X+h+WKfRWNwq1JrqK+ECP9QHqbciOSTA7&#10;G7Krif56t1DwNh/fc0aT1pTiRrUrLCvodiIQxKnVBWcK9rvl1wCE88gaS8uk4E4OJuP3txEm2ja8&#10;odvWZyKEsEtQQe59lUjp0pwMuo6tiAN3trVBH2CdSV1jE8JNKXtR1JcGCw4NOVY0yym9bK9GwWpQ&#10;TY9r+2iycnFaHX4P8XwXe6U+P9rpEISn1r/E/+61DvO7P98x/L0TbpDj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7RCHHFAAAA3gAAAA8AAAAAAAAAAAAAAAAAlwIAAGRycy9k&#10;b3ducmV2LnhtbFBLBQYAAAAABAAEAPUAAACJAwAAAAA=&#10;" filled="f" stroked="f">
                  <v:textbox inset="0,0,0,0">
                    <w:txbxContent>
                      <w:p w14:paraId="730AD76D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>EQUITY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shape id="Picture 11760" o:spid="_x0000_s1073" type="#_x0000_t75" style="position:absolute;left:1806505;top:645239;width:393103;height:1858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mu&#10;AQjGAAAA3gAAAA8AAABkcnMvZG93bnJldi54bWxEj9FqwkAQRd8L/sMyQl+KbixUJbpKEAVLKWj0&#10;A4bsmASzsyG7avx756HQtxnmzr33LNe9a9SdulB7NjAZJ6CIC29rLg2cT7vRHFSIyBYbz2TgSQHW&#10;q8HbElPrH3ykex5LJSYcUjRQxdimWoeiIodh7FtiuV185zDK2pXadvgQc9fozySZaoc1S0KFLW0q&#10;Kq75zRnY7+qcym22+fn9aPgrn2ffGR2MeR/22QJUpD7+i/++91bqT2ZTARAcmUGvX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6a4BCMYAAADeAAAADwAAAAAAAAAAAAAAAACc&#10;AgAAZHJzL2Rvd25yZXYueG1sUEsFBgAAAAAEAAQA9wAAAI8DAAAAAA==&#10;">
                  <v:imagedata r:id="rId49" o:title=""/>
                </v:shape>
                <v:shape id="Picture 11761" o:spid="_x0000_s1074" type="#_x0000_t75" style="position:absolute;left:1903677;top:680629;width:198760;height:115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LZ&#10;AsnGAAAA3gAAAA8AAABkcnMvZG93bnJldi54bWxET01rwkAQvQv+h2WE3nQTkTREV2lF2x6KUlvQ&#10;45CdZkOzsyG7mvTfdwuF3ubxPme1GWwjbtT52rGCdJaAIC6drrlS8PG+n+YgfEDW2DgmBd/kYbMe&#10;j1ZYaNfzG91OoRIxhH2BCkwIbSGlLw1Z9DPXEkfu03UWQ4RdJXWHfQy3jZwnSSYt1hwbDLa0NVR+&#10;na5Wgd6ZMx+z58tjnz/tL8dDvmiur0rdTYaHJYhAQ/gX/7lfdJyf3mcp/L4Tb5DrH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UtkCycYAAADeAAAADwAAAAAAAAAAAAAAAACc&#10;AgAAZHJzL2Rvd25yZXYueG1sUEsFBgAAAAAEAAQA9wAAAI8DAAAAAA==&#10;">
                  <v:imagedata r:id="rId50" o:title=""/>
                </v:shape>
                <v:polyline id="Shape 526446" o:spid="_x0000_s1075" style="position:absolute;visibility:visible;mso-wrap-style:square;v-text-anchor:top" points="1826158,655755,2182331,655755,2182331,806251,1826158,806251,1826158,655755" coordsize="356173,1504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yho4xwAA&#10;AN8AAAAPAAAAZHJzL2Rvd25yZXYueG1sRI9Pa8JAFMTvhX6H5RW81U1Fg0ZXUUEUEf9fvL1mX5PQ&#10;7NuQXTV++25B8DjMzG+Y0aQxpbhR7QrLCr7aEQji1OqCMwXn0+KzD8J5ZI2lZVLwIAeT8fvbCBNt&#10;73yg29FnIkDYJagg975KpHRpTgZd21bEwfuxtUEfZJ1JXeM9wE0pO1EUS4MFh4UcK5rnlP4er0ZB&#10;/9tedofVY9DYnjSzZbnd7NekVOujmQ5BeGr8K/xsr7SCXifudmP4/xO+gBz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MoaOMcAAADfAAAADwAAAAAAAAAAAAAAAACXAgAAZHJz&#10;L2Rvd25yZXYueG1sUEsFBgAAAAAEAAQA9QAAAIsDAAAAAA==&#10;" fillcolor="#0085cc" stroked="f" strokeweight="0">
                  <v:stroke endcap="round"/>
                  <v:path arrowok="t" textboxrect="0,0,356173,150496"/>
                </v:polyline>
                <v:rect id="Rectangle 11763" o:spid="_x0000_s1076" style="position:absolute;left:1927759;top:701692;width:219150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VfUmxAAA&#10;AN4AAAAPAAAAZHJzL2Rvd25yZXYueG1sRE9Li8IwEL4L+x/CLHjTVAUf1SiyKnr0seDubWjGtmwz&#10;KU201V9vBGFv8/E9Z7ZoTCFuVLncsoJeNwJBnFidc6rg+7TpjEE4j6yxsEwK7uRgMf9ozTDWtuYD&#10;3Y4+FSGEXYwKMu/LWEqXZGTQdW1JHLiLrQz6AKtU6grrEG4K2Y+ioTSYc2jIsKSvjJK/49Uo2I7L&#10;5c/OPuq0WP9uz/vzZHWaeKXan81yCsJT4//Fb/dOh/m90XAAr3fCDXL+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VX1JsQAAADeAAAADwAAAAAAAAAAAAAAAACXAgAAZHJzL2Rv&#10;d25yZXYueG1sUEsFBgAAAAAEAAQA9QAAAIgDAAAAAA==&#10;" filled="f" stroked="f">
                  <v:textbox inset="0,0,0,0">
                    <w:txbxContent>
                      <w:p w14:paraId="0CF4371E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>Capital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shape id="Picture 11764" o:spid="_x0000_s1077" type="#_x0000_t75" style="position:absolute;left:1810922;top:813343;width:393103;height:1858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SX&#10;9IHDAAAA3gAAAA8AAABkcnMvZG93bnJldi54bWxET99rwjAQfh/4P4QTfBkzqQyVzigiCL6J3Rj4&#10;dmvOtqy5lCa28b9fBoO93cf38za7aFsxUO8bxxqyuQJBXDrTcKXh4/34sgbhA7LB1jFpeJCH3Xby&#10;tMHcuJEvNBShEimEfY4a6hC6XEpf1mTRz11HnLib6y2GBPtKmh7HFG5buVBqKS02nBpq7OhQU/ld&#10;3K2G2/WoLMYCz654Xn+OKg5f2UXr2TTu30AEiuFf/Oc+mTQ/Wy1f4feddIPc/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Jf0gcMAAADeAAAADwAAAAAAAAAAAAAAAACcAgAA&#10;ZHJzL2Rvd25yZXYueG1sUEsFBgAAAAAEAAQA9wAAAIwDAAAAAA==&#10;">
                  <v:imagedata r:id="rId51" o:title=""/>
                </v:shape>
                <v:shape id="Picture 11765" o:spid="_x0000_s1078" type="#_x0000_t75" style="position:absolute;left:1881593;top:848735;width:251762;height:115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6K&#10;DdHEAAAA3gAAAA8AAABkcnMvZG93bnJldi54bWxET0trwkAQvgv9D8sUepFmkxZTTV2lFRSPNg2C&#10;tyE7edDsbMhuNf33XUHwNh/fc5br0XTiTINrLStIohgEcWl1y7WC4nv7PAfhPLLGzjIp+CMH69XD&#10;ZImZthf+onPuaxFC2GWooPG+z6R0ZUMGXWR74sBVdjDoAxxqqQe8hHDTyZc4TqXBlkNDgz1tGip/&#10;8l+jYCGLgzMJcaWrzZT96fj6ud0p9fQ4fryD8DT6u/jm3uswP3lLZ3B9J9wgV/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6KDdHEAAAA3gAAAA8AAAAAAAAAAAAAAAAAnAIA&#10;AGRycy9kb3ducmV2LnhtbFBLBQYAAAAABAAEAPcAAACNAwAAAAA=&#10;">
                  <v:imagedata r:id="rId52" o:title=""/>
                </v:shape>
                <v:polyline id="Shape 526447" o:spid="_x0000_s1079" style="position:absolute;visibility:visible;mso-wrap-style:square;v-text-anchor:top" points="1830564,824662,2186737,824662,2186737,975158,1830564,975158,1830564,824662" coordsize="356173,1504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hr+jyAAA&#10;AN8AAAAPAAAAZHJzL2Rvd25yZXYueG1sRI9Pa8JAFMTvgt9heYI33VT8k6auUgVRRGy1vfT2mn1N&#10;QrNvQ3bV+O1dQfA4zMxvmOm8MaU4U+0Kywpe+hEI4tTqgjMF31+rXgzCeWSNpWVScCUH81m7NcVE&#10;2wsf6Hz0mQgQdgkqyL2vEildmpNB17cVcfD+bG3QB1lnUtd4CXBTykEUjaXBgsNCjhUtc0r/jyej&#10;IP61Px+HzfW1sSNpFutyv/vcklLdTvP+BsJT45/hR3ujFYwG4+FwAvc/4QvI2Q0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uGv6PIAAAA3wAAAA8AAAAAAAAAAAAAAAAAlwIAAGRy&#10;cy9kb3ducmV2LnhtbFBLBQYAAAAABAAEAPUAAACMAwAAAAA=&#10;" fillcolor="#0085cc" stroked="f" strokeweight="0">
                  <v:stroke endcap="round"/>
                  <v:path arrowok="t" textboxrect="0,0,356173,150496"/>
                </v:polyline>
                <v:rect id="Rectangle 11767" o:spid="_x0000_s1080" style="position:absolute;left:1905897;top:870597;width:289150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bvMlxAAA&#10;AN4AAAAPAAAAZHJzL2Rvd25yZXYueG1sRE9Li8IwEL4v+B/CLOxtTfXgoxpF1EWPagV3b0MztmWb&#10;SWmirf56Iwje5uN7znTemlJcqXaFZQW9bgSCOLW64EzBMfn5HoFwHlljaZkU3MjBfNb5mGKsbcN7&#10;uh58JkIIuxgV5N5XsZQuzcmg69qKOHBnWxv0AdaZ1DU2IdyUsh9FA2mw4NCQY0XLnNL/w8Uo2Iyq&#10;xe/W3pusXP9tTrvTeJWMvVJfn+1iAsJT69/il3urw/zecDCE5zvhBjl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m7zJcQAAADeAAAADwAAAAAAAAAAAAAAAACXAgAAZHJzL2Rv&#10;d25yZXYueG1sUEsFBgAAAAAEAAQA9QAAAIgDAAAAAA==&#10;" filled="f" stroked="f">
                  <v:textbox inset="0,0,0,0">
                    <w:txbxContent>
                      <w:p w14:paraId="02879D5C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>Drawings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shape id="Picture 11768" o:spid="_x0000_s1081" type="#_x0000_t75" style="position:absolute;left:1815339;top:990298;width:393103;height:1858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HY&#10;+3XIAAAA3gAAAA8AAABkcnMvZG93bnJldi54bWxEj0FrwkAQhe+F/odlCt7qRqVaUldpBcGT1Ci0&#10;vQ3ZMRubnQ3Zrab99Z2D4G2G9+a9b+bL3jfqTF2sAxsYDTNQxGWwNVcGDvv14zOomJAtNoHJwC9F&#10;WC7u7+aY23DhHZ2LVCkJ4ZijAZdSm2sdS0ce4zC0xKIdQ+cxydpV2nZ4kXDf6HGWTbXHmqXBYUsr&#10;R+V38eMNbLdN+3Z8ej/h3+rz4IrNpDh9fRgzeOhfX0Al6tPNfL3eWMEfzabCK+/IDHrxD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Bx2Pt1yAAAAN4AAAAPAAAAAAAAAAAAAAAA&#10;AJwCAABkcnMvZG93bnJldi54bWxQSwUGAAAAAAQABAD3AAAAkQMAAAAA&#10;">
                  <v:imagedata r:id="rId53" o:title=""/>
                </v:shape>
                <v:shape id="Picture 11769" o:spid="_x0000_s1082" type="#_x0000_t75" style="position:absolute;left:1903677;top:1025688;width:212011;height:115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YX&#10;5dTEAAAA3gAAAA8AAABkcnMvZG93bnJldi54bWxET0uLwjAQvgv7H8IIXkRTFdStRhFB6EnwwcLe&#10;ZpuxLTaT0mTb6q83Cwve5uN7znrbmVI0VLvCsoLJOAJBnFpdcKbgejmMliCcR9ZYWiYFD3Kw3Xz0&#10;1hhr2/KJmrPPRAhhF6OC3PsqltKlORl0Y1sRB+5ma4M+wDqTusY2hJtSTqNoLg0WHBpyrGifU3o/&#10;/xoFz+Mu9cP9VzL7acpv157sNVkkSg363W4FwlPn3+J/d6LD/Mli/gl/74Qb5O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YX5dTEAAAA3gAAAA8AAAAAAAAAAAAAAAAAnAIA&#10;AGRycy9kb3ducmV2LnhtbFBLBQYAAAAABAAEAPcAAACNAwAAAAA=&#10;">
                  <v:imagedata r:id="rId54" o:title=""/>
                </v:shape>
                <v:polyline id="Shape 526448" o:spid="_x0000_s1083" style="position:absolute;visibility:visible;mso-wrap-style:square;v-text-anchor:top" points="1834419,1000306,2190592,1000306,2190592,1150802,1834419,1150802,1834419,1000306" coordsize="356173,1504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SvRxgAA&#10;AN8AAAAPAAAAZHJzL2Rvd25yZXYueG1sRE/LasJAFN0X+g/DLXTXTBSVNHWUKhRFSn3UjbvbzDUJ&#10;zdwJM6Mmf+8sCl0ezns670wjruR8bVnBIElBEBdW11wqOH5/vGQgfEDW2FgmBT15mM8eH6aYa3vj&#10;PV0PoRQxhH2OCqoQ2lxKX1Rk0Ce2JY7c2TqDIUJXSu3wFsNNI4dpOpEGa44NFba0rKj4PVyMguzH&#10;nrb7df/a2bE0i1Xz9bnbkFLPT937G4hAXfgX/7nXWsF4OBmN4uD4J34BOb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qGSvRxgAAAN8AAAAPAAAAAAAAAAAAAAAAAJcCAABkcnMv&#10;ZG93bnJldi54bWxQSwUGAAAAAAQABAD1AAAAigMAAAAA&#10;" fillcolor="#0085cc" stroked="f" strokeweight="0">
                  <v:stroke endcap="round"/>
                  <v:path arrowok="t" textboxrect="0,0,356173,150496"/>
                </v:polyline>
                <v:rect id="Rectangle 11771" o:spid="_x0000_s1084" style="position:absolute;left:1931775;top:1046242;width:230627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ElgXxAAA&#10;AN4AAAAPAAAAZHJzL2Rvd25yZXYueG1sRE9Li8IwEL4L/ocwgjdN68FHNYr4QI+7Kqi3oRnbYjMp&#10;TbTd/fWbhYW9zcf3nMWqNaV4U+0KywriYQSCOLW64EzB5bwfTEE4j6yxtEwKvsjBatntLDDRtuFP&#10;ep98JkIIuwQV5N5XiZQuzcmgG9qKOHAPWxv0AdaZ1DU2IdyUchRFY2mw4NCQY0WbnNLn6WUUHKbV&#10;+na0301W7u6H68d1tj3PvFL9Xrueg/DU+n/xn/uow/x4Monh951wg1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JYF8QAAADeAAAADwAAAAAAAAAAAAAAAACXAgAAZHJzL2Rv&#10;d25yZXYueG1sUEsFBgAAAAAEAAQA9QAAAIgDAAAAAA==&#10;" filled="f" stroked="f">
                  <v:textbox inset="0,0,0,0">
                    <w:txbxContent>
                      <w:p w14:paraId="1F7B9719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>Income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shape id="Picture 11772" o:spid="_x0000_s1085" type="#_x0000_t75" style="position:absolute;left:1815339;top:1158404;width:393103;height:1858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SU&#10;n1DEAAAA3gAAAA8AAABkcnMvZG93bnJldi54bWxET0trAjEQvgv+hzBCL1Kza0HL1ig+ELwIdS09&#10;TzezjzaZLJtU13/fCAVv8/E9Z7HqrREX6nzjWEE6SUAQF043XCn4OO+fX0H4gKzROCYFN/KwWg4H&#10;C8y0u/KJLnmoRAxhn6GCOoQ2k9IXNVn0E9cSR650ncUQYVdJ3eE1hlsjp0kykxYbjg01trStqfjJ&#10;f62C7/fxuDy8HMsUTfW135j8U+9uSj2N+vUbiEB9eIj/3Qcd56fz+RTu78Qb5PIP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SUn1DEAAAA3gAAAA8AAAAAAAAAAAAAAAAAnAIA&#10;AGRycy9kb3ducmV2LnhtbFBLBQYAAAAABAAEAPcAAACNAwAAAAA=&#10;">
                  <v:imagedata r:id="rId55" o:title=""/>
                </v:shape>
                <v:shape id="Picture 11773" o:spid="_x0000_s1086" type="#_x0000_t75" style="position:absolute;left:1886010;top:1198218;width:251762;height:115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st&#10;O4LFAAAA3gAAAA8AAABkcnMvZG93bnJldi54bWxET01rwkAQvQv+h2UKvUjdxEptU1dRocVjYm3O&#10;Q3aapGZnQ3Zr0n/vCoK3ebzPWa4H04gzda62rCCeRiCIC6trLhUcvz6eXkE4j6yxsUwK/snBejUe&#10;LTHRtueMzgdfihDCLkEFlfdtIqUrKjLoprYlDtyP7Qz6ALtS6g77EG4aOYuiF2mw5tBQYUu7iorT&#10;4c8o2KZ9POffbJZ+5t+TbPdm8mOaK/X4MGzeQXga/F18c+91mB8vFs9wfSfcIFcX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rLTuCxQAAAN4AAAAPAAAAAAAAAAAAAAAAAJwC&#10;AABkcnMvZG93bnJldi54bWxQSwUGAAAAAAQABAD3AAAAjgMAAAAA&#10;">
                  <v:imagedata r:id="rId56" o:title=""/>
                </v:shape>
                <v:polyline id="Shape 526449" o:spid="_x0000_s1087" style="position:absolute;visibility:visible;mso-wrap-style:square;v-text-anchor:top" points="1834419,1171099,2190592,1171099,2190592,1321595,1834419,1321595,1834419,1171099" coordsize="356173,1504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VY5KxwAA&#10;AN8AAAAPAAAAZHJzL2Rvd25yZXYueG1sRI9Pi8IwFMTvgt8hPMGbpoqKdo2igijL4r/dy96ezbMt&#10;Ni+lyWr99kZY8DjMzG+Y6bw2hbhR5XLLCnrdCARxYnXOqYKf73VnDMJ5ZI2FZVLwIAfzWbMxxVjb&#10;Ox/pdvKpCBB2MSrIvC9jKV2SkUHXtSVx8C62MuiDrFKpK7wHuClkP4pG0mDOYSHDklYZJdfTn1Ew&#10;Ptvf/XH7mNR2KM1yU+y+Dp+kVLtVLz5AeKr9O/zf3moFw/5oMJjA60/4AnL2B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VWOSscAAADfAAAADwAAAAAAAAAAAAAAAACXAgAAZHJz&#10;L2Rvd25yZXYueG1sUEsFBgAAAAAEAAQA9QAAAIsDAAAAAA==&#10;" fillcolor="#0085cc" stroked="f" strokeweight="0">
                  <v:stroke endcap="round"/>
                  <v:path arrowok="t" textboxrect="0,0,356173,150496"/>
                </v:polyline>
                <v:rect id="Rectangle 11775" o:spid="_x0000_s1088" style="position:absolute;left:1910644;top:1217034;width:286725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KV4UxAAA&#10;AN4AAAAPAAAAZHJzL2Rvd25yZXYueG1sRE9Li8IwEL4L+x/CCN40VVgf1SiyrujRx4J6G5qxLTaT&#10;0kRb/fWbBWFv8/E9Z7ZoTCEeVLncsoJ+LwJBnFidc6rg57jujkE4j6yxsEwKnuRgMf9ozTDWtuY9&#10;PQ4+FSGEXYwKMu/LWEqXZGTQ9WxJHLirrQz6AKtU6grrEG4KOYiioTSYc2jIsKSvjJLb4W4UbMbl&#10;8ry1rzotvi+b0+40WR0nXqlOu1lOQXhq/L/47d7qML8/Gn3C3zvhBj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leFMQAAADeAAAADwAAAAAAAAAAAAAAAACXAgAAZHJzL2Rv&#10;d25yZXYueG1sUEsFBgAAAAAEAAQA9QAAAIgDAAAAAA==&#10;" filled="f" stroked="f">
                  <v:textbox inset="0,0,0,0">
                    <w:txbxContent>
                      <w:p w14:paraId="0502D538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>Expenses</w:t>
                        </w:r>
                        <w:r>
                          <w:rPr>
                            <w:rFonts w:ascii="Corbel" w:eastAsia="Corbel" w:hAnsi="Corbel" w:cs="Corbel"/>
                            <w:color w:val="FFFFFF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rect id="Rectangle 11776" o:spid="_x0000_s1089" style="position:absolute;left:2262442;top:1211089;width:21931;height:1340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+8BjxAAA&#10;AN4AAAAPAAAAZHJzL2Rvd25yZXYueG1sRE9Li8IwEL4v+B/CLOxtTfXgoxpF1EWPagV3b0MztmWb&#10;SWmirf56Iwje5uN7znTemlJcqXaFZQW9bgSCOLW64EzBMfn5HoFwHlljaZkU3MjBfNb5mGKsbcN7&#10;uh58JkIIuxgV5N5XsZQuzcmg69qKOHBnWxv0AdaZ1DU2IdyUsh9FA2mw4NCQY0XLnNL/w8Uo2Iyq&#10;xe/W3pusXP9tTrvTeJWMvVJfn+1iAsJT69/il3urw/zecDiA5zvhBjl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PvAY8QAAADeAAAADwAAAAAAAAAAAAAAAACXAgAAZHJzL2Rv&#10;d25yZXYueG1sUEsFBgAAAAAEAAQA9QAAAIgDAAAAAA==&#10;" filled="f" stroked="f">
                  <v:textbox inset="0,0,0,0">
                    <w:txbxContent>
                      <w:p w14:paraId="03809010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3"/>
                          </w:rPr>
                          <w:tab/>
                        </w:r>
                      </w:p>
                    </w:txbxContent>
                  </v:textbox>
                </v:rect>
                <v:rect id="Rectangle 11777" o:spid="_x0000_s1090" style="position:absolute;left:2278947;top:1239170;width:198954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t2X4xAAA&#10;AN4AAAAPAAAAZHJzL2Rvd25yZXYueG1sRE9Li8IwEL4L/ocwgjdN9WC1GkV8oMddFdTb0IxtsZmU&#10;Jtru/vrNwsLe5uN7zmLVmlK8qXaFZQWjYQSCOLW64EzB5bwfTEE4j6yxtEwKvsjBatntLDDRtuFP&#10;ep98JkIIuwQV5N5XiZQuzcmgG9qKOHAPWxv0AdaZ1DU2IdyUchxFE2mw4NCQY0WbnNLn6WUUHKbV&#10;+na0301W7u6H68d1tj3PvFL9Xrueg/DU+n/xn/uow/xRHMfw+064QS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7dl+MQAAADeAAAADwAAAAAAAAAAAAAAAACXAgAAZHJzL2Rv&#10;d25yZXYueG1sUEsFBgAAAAAEAAQA9QAAAIgDAAAAAA==&#10;" filled="f" stroked="f">
                  <v:textbox inset="0,0,0,0">
                    <w:txbxContent>
                      <w:p w14:paraId="45CD819A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>reduce</w:t>
                        </w:r>
                      </w:p>
                    </w:txbxContent>
                  </v:textbox>
                </v:rect>
                <v:rect id="Rectangle 11778" o:spid="_x0000_s1091" style="position:absolute;left:2428509;top:1211089;width:21931;height:1340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PGKyAAA&#10;AN4AAAAPAAAAZHJzL2Rvd25yZXYueG1sRI9Bb8IwDIXvSPsPkSftBik7DOiaIgSb4LgBEuxmNV5b&#10;rXGqJqOFXz8fJnGz9Z7f+5wtB9eoC3Wh9mxgOklAERfe1lwaOB7ex3NQISJbbDyTgSsFWOYPowxT&#10;63v+pMs+lkpCOKRooIqxTbUORUUOw8S3xKJ9+85hlLUrte2wl3DX6OckedEOa5aGCltaV1T87H+d&#10;ge28XZ13/taXzdvX9vRxWmwOi2jM0+OwegUVaYh38//1zgr+dDYTXnlHZtD5H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oo8YrIAAAA3gAAAA8AAAAAAAAAAAAAAAAAlwIAAGRy&#10;cy9kb3ducmV2LnhtbFBLBQYAAAAABAAEAPUAAACMAwAAAAA=&#10;" filled="f" stroked="f">
                  <v:textbox inset="0,0,0,0">
                    <w:txbxContent>
                      <w:p w14:paraId="0FEC6A7E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3"/>
                          </w:rPr>
                          <w:tab/>
                        </w:r>
                      </w:p>
                    </w:txbxContent>
                  </v:textbox>
                </v:rect>
                <v:rect id="Rectangle 11779" o:spid="_x0000_s1092" style="position:absolute;left:2445015;top:1239170;width:211354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ZFQRxAAA&#10;AN4AAAAPAAAAZHJzL2Rvd25yZXYueG1sRE9Li8IwEL4L/ocwwt401cNqq1HEB3rcVUG9Dc3YFptJ&#10;aaLt7q/fLAje5uN7zmzRmlI8qXaFZQXDQQSCOLW64EzB6bjtT0A4j6yxtEwKfsjBYt7tzDDRtuFv&#10;eh58JkIIuwQV5N5XiZQuzcmgG9iKOHA3Wxv0AdaZ1DU2IdyUchRFn9JgwaEhx4pWOaX3w8Mo2E2q&#10;5WVvf5us3Fx3569zvD7GXqmPXrucgvDU+rf45d7rMH84Hsfw/064Qc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WRUEcQAAADeAAAADwAAAAAAAAAAAAAAAACXAgAAZHJzL2Rv&#10;d25yZXYueG1sUEsFBgAAAAAEAAQA9QAAAIgDAAAAAA==&#10;" filled="f" stroked="f">
                  <v:textbox inset="0,0,0,0">
                    <w:txbxContent>
                      <w:p w14:paraId="452A53F5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>equity</w:t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rect id="Rectangle 11780" o:spid="_x0000_s1093" style="position:absolute;left:2262442;top:853725;width:21931;height:134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i42rxwAA&#10;AN4AAAAPAAAAZHJzL2Rvd25yZXYueG1sRI9Bb8IwDIXvk/YfIk/iNlI4sLYjIDRAcBwwie1mNV5b&#10;rXGqJtCyXz8fkHaz5ef33jdfDq5RV+pC7dnAZJyAIi68rbk08HHaPqegQkS22HgmAzcKsFw8Pswx&#10;t77nA12PsVRiwiFHA1WMba51KCpyGMa+JZbbt+8cRlm7UtsOezF3jZ4myUw7rFkSKmzpraLi53hx&#10;BnZpu/rc+9++bDZfu/P7OVufsmjM6GlYvYKKNMR/8f17b6X+5CUVAMGRGfTi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YuNq8cAAADeAAAADwAAAAAAAAAAAAAAAACXAgAAZHJz&#10;L2Rvd25yZXYueG1sUEsFBgAAAAAEAAQA9QAAAIsDAAAAAA==&#10;" filled="f" stroked="f">
                  <v:textbox inset="0,0,0,0">
                    <w:txbxContent>
                      <w:p w14:paraId="53DC9673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3"/>
                          </w:rPr>
                          <w:tab/>
                        </w:r>
                      </w:p>
                    </w:txbxContent>
                  </v:textbox>
                </v:rect>
                <v:rect id="Rectangle 11781" o:spid="_x0000_s1094" style="position:absolute;left:2278947;top:881806;width:198954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xygwxQAA&#10;AN4AAAAPAAAAZHJzL2Rvd25yZXYueG1sRE9Na8JAEL0X/A/LCL3VTTzYmGYjohU9tkawvQ3ZaRLM&#10;zobs1qT99d2C4G0e73Oy1WhacaXeNZYVxLMIBHFpdcOVglOxe0pAOI+ssbVMCn7IwSqfPGSYajvw&#10;O12PvhIhhF2KCmrvu1RKV9Zk0M1sRxy4L9sb9AH2ldQ9DiHctHIeRQtpsOHQUGNHm5rKy/HbKNgn&#10;3frjYH+Hqn393J/fzsttsfRKPU7H9QsIT6O/i2/ugw7z4+ckhv93wg0y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HKDDFAAAA3gAAAA8AAAAAAAAAAAAAAAAAlwIAAGRycy9k&#10;b3ducmV2LnhtbFBLBQYAAAAABAAEAPUAAACJAwAAAAA=&#10;" filled="f" stroked="f">
                  <v:textbox inset="0,0,0,0">
                    <w:txbxContent>
                      <w:p w14:paraId="07FAB344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>reduce</w:t>
                        </w:r>
                      </w:p>
                    </w:txbxContent>
                  </v:textbox>
                </v:rect>
                <v:rect id="Rectangle 11782" o:spid="_x0000_s1095" style="position:absolute;left:2428509;top:853725;width:21931;height:134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FbZHxAAA&#10;AN4AAAAPAAAAZHJzL2Rvd25yZXYueG1sRE9Li8IwEL4L+x/CLHjTVA9aq1FkV9GjjwXX29DMtmWb&#10;SWmirf56Iwje5uN7zmzRmlJcqXaFZQWDfgSCOLW64EzBz3Hdi0E4j6yxtEwKbuRgMf/ozDDRtuE9&#10;XQ8+EyGEXYIKcu+rREqX5mTQ9W1FHLg/Wxv0AdaZ1DU2IdyUchhFI2mw4NCQY0VfOaX/h4tRsImr&#10;5e/W3pusXJ03p91p8n2ceKW6n+1yCsJT69/il3urw/zBOB7C851wg5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hW2R8QAAADeAAAADwAAAAAAAAAAAAAAAACXAgAAZHJzL2Rv&#10;d25yZXYueG1sUEsFBgAAAAAEAAQA9QAAAIgDAAAAAA==&#10;" filled="f" stroked="f">
                  <v:textbox inset="0,0,0,0">
                    <w:txbxContent>
                      <w:p w14:paraId="3EE99901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3"/>
                          </w:rPr>
                          <w:tab/>
                        </w:r>
                      </w:p>
                    </w:txbxContent>
                  </v:textbox>
                </v:rect>
                <v:rect id="Rectangle 11783" o:spid="_x0000_s1096" style="position:absolute;left:2445015;top:881806;width:211354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RPcxAAA&#10;AN4AAAAPAAAAZHJzL2Rvd25yZXYueG1sRE9La8JAEL4L/Q/LFLzpxgo1RleRqujRR8F6G7LTJDQ7&#10;G7KrSf31riB4m4/vOdN5a0pxpdoVlhUM+hEI4tTqgjMF38d1LwbhPLLG0jIp+CcH89lbZ4qJtg3v&#10;6XrwmQgh7BJUkHtfJVK6NCeDrm8r4sD92tqgD7DOpK6xCeGmlB9R9CkNFhwacqzoK6f073AxCjZx&#10;tfjZ2luTlavz5rQ7jZfHsVeq+94uJiA8tf4lfrq3OswfjOIhPN4JN8jZ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VkT3MQAAADeAAAADwAAAAAAAAAAAAAAAACXAgAAZHJzL2Rv&#10;d25yZXYueG1sUEsFBgAAAAAEAAQA9QAAAIgDAAAAAA==&#10;" filled="f" stroked="f">
                  <v:textbox inset="0,0,0,0">
                    <w:txbxContent>
                      <w:p w14:paraId="5F25FDD2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>equity</w:t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rect id="Rectangle 11784" o:spid="_x0000_s1097" style="position:absolute;left:2265653;top:699317;width:21931;height:134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sIuoxAAA&#10;AN4AAAAPAAAAZHJzL2Rvd25yZXYueG1sRE9La8JAEL4L/Q/LFLzpxiI1RleRqujRR8F6G7LTJDQ7&#10;G7KrSf31riB4m4/vOdN5a0pxpdoVlhUM+hEI4tTqgjMF38d1LwbhPLLG0jIp+CcH89lbZ4qJtg3v&#10;6XrwmQgh7BJUkHtfJVK6NCeDrm8r4sD92tqgD7DOpK6xCeGmlB9R9CkNFhwacqzoK6f073AxCjZx&#10;tfjZ2luTlavz5rQ7jZfHsVeq+94uJiA8tf4lfrq3OswfjOIhPN4JN8jZ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rCLqMQAAADeAAAADwAAAAAAAAAAAAAAAACXAgAAZHJzL2Rv&#10;d25yZXYueG1sUEsFBgAAAAAEAAQA9QAAAIgDAAAAAA==&#10;" filled="f" stroked="f">
                  <v:textbox inset="0,0,0,0">
                    <w:txbxContent>
                      <w:p w14:paraId="131F2537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3"/>
                          </w:rPr>
                          <w:tab/>
                        </w:r>
                      </w:p>
                    </w:txbxContent>
                  </v:textbox>
                </v:rect>
                <v:rect id="Rectangle 11785" o:spid="_x0000_s1098" style="position:absolute;left:2282159;top:727399;width:494928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/C4zxAAA&#10;AN4AAAAPAAAAZHJzL2Rvd25yZXYueG1sRE9La8JAEL4L/Q/LFLzpxoI1RleRqujRR8F6G7LTJDQ7&#10;G7KrSf31riB4m4/vOdN5a0pxpdoVlhUM+hEI4tTqgjMF38d1LwbhPLLG0jIp+CcH89lbZ4qJtg3v&#10;6XrwmQgh7BJUkHtfJVK6NCeDrm8r4sD92tqgD7DOpK6xCeGmlB9R9CkNFhwacqzoK6f073AxCjZx&#10;tfjZ2luTlavz5rQ7jZfHsVeq+94uJiA8tf4lfrq3OswfjOIhPN4JN8jZ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fwuM8QAAADeAAAADwAAAAAAAAAAAAAAAACXAgAAZHJzL2Rv&#10;d25yZXYueG1sUEsFBgAAAAAEAAQA9QAAAIgDAAAAAA==&#10;" filled="f" stroked="f">
                  <v:textbox inset="0,0,0,0">
                    <w:txbxContent>
                      <w:p w14:paraId="2936C056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>improves</w:t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  <w:t>equity</w:t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rect id="Rectangle 11786" o:spid="_x0000_s1099" style="position:absolute;left:2265653;top:1044436;width:21931;height:1340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LrBExQAA&#10;AN4AAAAPAAAAZHJzL2Rvd25yZXYueG1sRE9La8JAEL4L/Q/LFLzpJj3EmLqG0Ad69FGwvQ3ZaRKa&#10;nQ3ZrYn+elco9DYf33NW+WhacabeNZYVxPMIBHFpdcOVgo/j+ywF4TyyxtYyKbiQg3z9MFlhpu3A&#10;ezoffCVCCLsMFdTed5mUrqzJoJvbjjhw37Y36APsK6l7HEK4aeVTFCXSYMOhocaOXmoqfw6/RsEm&#10;7YrPrb0OVfv2tTntTsvX49IrNX0ci2cQnkb/L/5zb3WYHy/SBO7vhBvk+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usETFAAAA3gAAAA8AAAAAAAAAAAAAAAAAlwIAAGRycy9k&#10;b3ducmV2LnhtbFBLBQYAAAAABAAEAPUAAACJAwAAAAA=&#10;" filled="f" stroked="f">
                  <v:textbox inset="0,0,0,0">
                    <w:txbxContent>
                      <w:p w14:paraId="47F31CD3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13"/>
                          </w:rPr>
                          <w:tab/>
                        </w:r>
                      </w:p>
                    </w:txbxContent>
                  </v:textbox>
                </v:rect>
                <v:rect id="Rectangle 11787" o:spid="_x0000_s1100" style="position:absolute;left:2282159;top:1072516;width:494928;height:86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YhXfxAAA&#10;AN4AAAAPAAAAZHJzL2Rvd25yZXYueG1sRE9Li8IwEL4L/ocwgjdN9aC1GkV8oMddFdTb0IxtsZmU&#10;Jtru/vrNwsLe5uN7zmLVmlK8qXaFZQWjYQSCOLW64EzB5bwfxCCcR9ZYWiYFX+Rgtex2Fpho2/An&#10;vU8+EyGEXYIKcu+rREqX5mTQDW1FHLiHrQ36AOtM6hqbEG5KOY6iiTRYcGjIsaJNTunz9DIKDnG1&#10;vh3td5OVu/vh+nGdbc8zr1S/167nIDy1/l/85z7qMH80jafw+064QS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mIV38QAAADeAAAADwAAAAAAAAAAAAAAAACXAgAAZHJzL2Rv&#10;d25yZXYueG1sUEsFBgAAAAAEAAQA9QAAAIgDAAAAAA==&#10;" filled="f" stroked="f">
                  <v:textbox inset="0,0,0,0">
                    <w:txbxContent>
                      <w:p w14:paraId="7325761D" w14:textId="77777777" w:rsidR="007B3C15" w:rsidRDefault="007B3C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>improves</w:t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  <w:t>equity</w:t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</w:r>
                        <w:r>
                          <w:rPr>
                            <w:rFonts w:ascii="Corbel" w:eastAsia="Corbel" w:hAnsi="Corbel" w:cs="Corbel"/>
                            <w:sz w:val="8"/>
                          </w:rPr>
                          <w:tab/>
                        </w:r>
                      </w:p>
                    </w:txbxContent>
                  </v:textbox>
                </v:rect>
                <v:shape id="Picture 11790" o:spid="_x0000_s1101" type="#_x0000_t75" style="position:absolute;left:53003;top:78988;width:114839;height:2211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7q&#10;dx7GAAAA3gAAAA8AAABkcnMvZG93bnJldi54bWxEj09PwzAMxe+T+A6Rkbht6RBjUJZW/NEkrhuw&#10;Xa3GtIXGqZLQFj79fEDazZaf33u/TTm5Tg0UYuvZwHKRgSKuvG25NvD+tp3fgYoJ2WLnmQz8UoSy&#10;uJhtMLd+5B0N+1QrMeGYo4EmpT7XOlYNOYwL3xPL7dMHh0nWUGsbcBRz1+nrLLvVDluWhAZ7em6o&#10;+t7/OANPq+zLpmEYj+vwsv1o//zqMN0Yc3U5PT6ASjSls/j/+9VK/eX6XgAER2bQxQk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Xup3HsYAAADeAAAADwAAAAAAAAAAAAAAAACc&#10;AgAAZHJzL2Rvd25yZXYueG1sUEsFBgAAAAAEAAQA9wAAAI8DAAAAAA==&#10;">
                  <v:imagedata r:id="rId57" o:title=""/>
                </v:shape>
                <v:shape id="Shape 11791" o:spid="_x0000_s1102" style="position:absolute;left:78795;top:176693;width:23115;height:41169;visibility:visible;mso-wrap-style:square;v-text-anchor:top" coordsize="23115,411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0yoxAAA&#10;AN4AAAAPAAAAZHJzL2Rvd25yZXYueG1sRE/NasJAEL4LfYdlCr1I3cRDrKmrqCDqwUPSPsCQnSbB&#10;3dmQ3Wj69q5Q6G0+vt9ZbUZrxI163zpWkM4SEMSV0y3XCr6/Du8fIHxA1mgck4Jf8rBZv0xWmGt3&#10;54JuZahFDGGfo4ImhC6X0lcNWfQz1xFH7sf1FkOEfS11j/cYbo2cJ0kmLbYcGxrsaN9QdS0Hq+A8&#10;6NFezHJ63W2z4ZgVZncuD0q9vY7bTxCBxvAv/nOfdJyfLpYpPN+JN8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rNMqMQAAADeAAAADwAAAAAAAAAAAAAAAACXAgAAZHJzL2Rv&#10;d25yZXYueG1sUEsFBgAAAAAEAAQA9QAAAIgDAAAAAA==&#10;" path="m23115,0l23115,9021,7214,34384,23115,34384,23115,41169,,41169,,36301,23115,0xe" stroked="f" strokeweight="0">
                  <v:stroke endcap="round"/>
                  <v:path arrowok="t" textboxrect="0,0,23115,41169"/>
                </v:shape>
                <v:shape id="Shape 11792" o:spid="_x0000_s1103" style="position:absolute;left:101910;top:145015;width:43138;height:101600;visibility:visible;mso-wrap-style:square;v-text-anchor:top" coordsize="43138,10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WtJxxQAA&#10;AN4AAAAPAAAAZHJzL2Rvd25yZXYueG1sRE89b8IwEN2R+A/WIXUDhwxNSDEIiqq2WwulZTzFRxwR&#10;n6PYQPrvMVKlbvf0Pm++7G0jLtT52rGC6SQBQVw6XXOl4Gv3Ms5B+ICssXFMCn7Jw3IxHMyx0O7K&#10;n3TZhkrEEPYFKjAhtIWUvjRk0U9cSxy5o+sshgi7SuoOrzHcNjJNkkdpsebYYLClZ0PlaXu2CrL8&#10;57V9rw8bl+/33x/HjTln6Vqph1G/egIRqA//4j/3m47zp9kshfs78Qa5u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ta0nHFAAAA3gAAAA8AAAAAAAAAAAAAAAAAlwIAAGRycy9k&#10;b3ducmV2LnhtbFBLBQYAAAAABAAEAPUAAACJAwAAAAA=&#10;" path="m20171,0l25618,,25618,66061,43138,66061,43138,72846,25618,72846,25618,101600,15901,101600,15901,72846,,72846,,66061,15901,66061,15901,15335,,40698,,31677,20171,0xe" stroked="f" strokeweight="0">
                  <v:stroke endcap="round"/>
                  <v:path arrowok="t" textboxrect="0,0,43138,101600"/>
                </v:shape>
                <v:shape id="Shape 11793" o:spid="_x0000_s1104" style="position:absolute;left:86009;top:160351;width:31802;height:50726;visibility:visible;mso-wrap-style:square;v-text-anchor:top" coordsize="31802,507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zA0NxQAA&#10;AN4AAAAPAAAAZHJzL2Rvd25yZXYueG1sRE/basJAEH0v+A/LFPpWN7YQ0+gqbaGlUhrQ+gFjdkxS&#10;s7MhO9X4965Q6NscznXmy8G16kh9aDwbmIwTUMSltw1XBrbfb/cZqCDIFlvPZOBMAZaL0c0cc+tP&#10;vKbjRioVQzjkaKAW6XKtQ1mTwzD2HXHk9r53KBH2lbY9nmK4a/VDkqTaYcOxocaOXmsqD5tfZyB7&#10;Tws9TTO/e2mK7HO9kp/iS4y5ux2eZ6CEBvkX/7k/bJw/mT49wvWdeINeX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DMDQ3FAAAA3gAAAA8AAAAAAAAAAAAAAAAAlwIAAGRycy9k&#10;b3ducmV2LnhtbFBLBQYAAAAABAAEAPUAAACJAwAAAAA=&#10;" path="m31802,0l0,50726,31802,50726,31802,0xe" filled="f" strokecolor="white" strokeweight="2945emu">
                  <v:path arrowok="t" textboxrect="0,0,31802,50726"/>
                </v:shape>
                <v:shape id="Shape 11794" o:spid="_x0000_s1105" style="position:absolute;left:78795;top:145015;width:66253;height:101601;visibility:visible;mso-wrap-style:square;v-text-anchor:top" coordsize="66253,101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UweSwwAA&#10;AN4AAAAPAAAAZHJzL2Rvd25yZXYueG1sRE9LasMwEN0Xegcxhe4a2cY0iRvZlNCGLPM7wGBNbSfW&#10;yFhqrPb0VSGQ3Tzed1ZVML240ug6ywrSWQKCuLa640bB6fj5sgDhPLLG3jIp+CEHVfn4sMJC24n3&#10;dD34RsQQdgUqaL0fCild3ZJBN7MDceS+7GjQRzg2Uo84xXDTyyxJXqXBjmNDiwOtW6ovh2+jYIPu&#10;tFjnO/712/4j28xDdzwHpZ6fwvsbCE/B38U391bH+el8mcP/O/EGW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UweSwwAAAN4AAAAPAAAAAAAAAAAAAAAAAJcCAABkcnMvZG93&#10;bnJldi54bWxQSwUGAAAAAAQABAD1AAAAhwMAAAAA&#10;" path="m43285,0l48733,,48733,66063,66253,66063,66253,72846,48733,72846,48733,101601,39016,101601,39016,72846,,72846,,67980,43285,0xe" filled="f" strokecolor="white" strokeweight="2945emu">
                  <v:path arrowok="t" textboxrect="0,0,66253,101601"/>
                </v:shape>
                <w10:anchorlock/>
              </v:group>
            </w:pict>
          </mc:Fallback>
        </mc:AlternateContent>
      </w:r>
    </w:p>
    <w:p w14:paraId="04F2046A" w14:textId="77777777" w:rsidR="005C767A" w:rsidRDefault="005C767A" w:rsidP="003F29D9">
      <w:pPr>
        <w:tabs>
          <w:tab w:val="center" w:pos="562"/>
          <w:tab w:val="center" w:pos="4508"/>
          <w:tab w:val="center" w:pos="4655"/>
          <w:tab w:val="center" w:pos="4896"/>
        </w:tabs>
        <w:spacing w:after="85" w:line="259" w:lineRule="auto"/>
        <w:ind w:left="0" w:firstLine="0"/>
        <w:jc w:val="left"/>
        <w:rPr>
          <w:rFonts w:asciiTheme="minorHAnsi" w:eastAsia="Corbel" w:hAnsiTheme="minorHAnsi" w:cs="Corbel"/>
          <w:color w:val="3E3E3E"/>
          <w:sz w:val="6"/>
        </w:rPr>
      </w:pPr>
      <w:r>
        <w:rPr>
          <w:rFonts w:asciiTheme="minorHAnsi" w:eastAsia="Corbel" w:hAnsiTheme="minorHAnsi" w:cs="Corbel"/>
          <w:color w:val="3E3E3E"/>
          <w:sz w:val="6"/>
        </w:rPr>
        <w:br w:type="page"/>
      </w:r>
    </w:p>
    <w:p w14:paraId="02042122" w14:textId="7788A4FA" w:rsidR="003D6211" w:rsidRPr="003F29D9" w:rsidRDefault="00522067" w:rsidP="003F29D9">
      <w:pPr>
        <w:tabs>
          <w:tab w:val="center" w:pos="562"/>
          <w:tab w:val="center" w:pos="4508"/>
          <w:tab w:val="center" w:pos="4655"/>
          <w:tab w:val="center" w:pos="4896"/>
        </w:tabs>
        <w:spacing w:after="85" w:line="259" w:lineRule="auto"/>
        <w:ind w:left="0" w:firstLine="0"/>
        <w:jc w:val="left"/>
        <w:rPr>
          <w:rFonts w:asciiTheme="minorHAnsi" w:hAnsiTheme="minorHAnsi"/>
        </w:rPr>
      </w:pPr>
      <w:r w:rsidRPr="009507D5">
        <w:rPr>
          <w:rFonts w:asciiTheme="minorHAnsi" w:eastAsia="Corbel" w:hAnsiTheme="minorHAnsi" w:cs="Corbel"/>
          <w:color w:val="3E3E3E"/>
          <w:sz w:val="6"/>
        </w:rPr>
        <w:lastRenderedPageBreak/>
        <w:tab/>
        <w:t>4</w:t>
      </w:r>
      <w:r w:rsidRPr="009507D5">
        <w:rPr>
          <w:rFonts w:asciiTheme="minorHAnsi" w:eastAsia="Corbel" w:hAnsiTheme="minorHAnsi" w:cs="Corbel"/>
          <w:color w:val="3E3E3E"/>
          <w:sz w:val="6"/>
        </w:rPr>
        <w:tab/>
      </w:r>
      <w:r w:rsidRPr="009507D5">
        <w:rPr>
          <w:rFonts w:asciiTheme="minorHAnsi" w:eastAsia="Times New Roman" w:hAnsiTheme="minorHAnsi" w:cs="Times New Roman"/>
          <w:b/>
          <w:sz w:val="24"/>
        </w:rPr>
        <w:t xml:space="preserve"> </w:t>
      </w:r>
      <w:r w:rsidRPr="009507D5">
        <w:rPr>
          <w:rFonts w:asciiTheme="minorHAnsi" w:eastAsia="Times New Roman" w:hAnsiTheme="minorHAnsi" w:cs="Times New Roman"/>
          <w:b/>
          <w:sz w:val="24"/>
        </w:rPr>
        <w:tab/>
        <w:t xml:space="preserve"> </w:t>
      </w:r>
    </w:p>
    <w:p w14:paraId="71996660" w14:textId="223AEAE8" w:rsidR="00EB24F9" w:rsidRPr="00EB24F9" w:rsidRDefault="00EB24F9" w:rsidP="003F29D9">
      <w:pPr>
        <w:pStyle w:val="Heading2"/>
        <w:numPr>
          <w:ilvl w:val="0"/>
          <w:numId w:val="37"/>
        </w:numPr>
        <w:rPr>
          <w:b/>
          <w:bCs/>
          <w:sz w:val="29"/>
          <w:szCs w:val="29"/>
        </w:rPr>
      </w:pPr>
      <w:r w:rsidRPr="00EB24F9">
        <w:rPr>
          <w:b/>
          <w:bCs/>
          <w:sz w:val="29"/>
          <w:szCs w:val="29"/>
        </w:rPr>
        <w:t>Financial Statements (from week 1</w:t>
      </w:r>
      <w:r w:rsidR="007E5901">
        <w:rPr>
          <w:b/>
          <w:bCs/>
          <w:sz w:val="29"/>
          <w:szCs w:val="29"/>
        </w:rPr>
        <w:t xml:space="preserve"> ho</w:t>
      </w:r>
      <w:r w:rsidR="003F29D9">
        <w:rPr>
          <w:b/>
          <w:bCs/>
          <w:sz w:val="29"/>
          <w:szCs w:val="29"/>
        </w:rPr>
        <w:t>mework</w:t>
      </w:r>
      <w:r w:rsidRPr="00EB24F9">
        <w:rPr>
          <w:b/>
          <w:bCs/>
          <w:sz w:val="29"/>
          <w:szCs w:val="29"/>
        </w:rPr>
        <w:t>)</w:t>
      </w:r>
      <w:r w:rsidR="007B3C15">
        <w:rPr>
          <w:b/>
          <w:bCs/>
          <w:sz w:val="29"/>
          <w:szCs w:val="29"/>
        </w:rPr>
        <w:t xml:space="preserve"> slide 32</w:t>
      </w:r>
    </w:p>
    <w:p w14:paraId="24F954AE" w14:textId="77777777" w:rsidR="00EB24F9" w:rsidRDefault="00EB24F9" w:rsidP="00EB24F9">
      <w:pPr>
        <w:spacing w:line="205" w:lineRule="exact"/>
        <w:rPr>
          <w:sz w:val="20"/>
          <w:szCs w:val="20"/>
        </w:rPr>
      </w:pPr>
    </w:p>
    <w:p w14:paraId="0C326EF5" w14:textId="77777777" w:rsidR="00EB24F9" w:rsidRDefault="00EB24F9" w:rsidP="00EB24F9">
      <w:pPr>
        <w:rPr>
          <w:sz w:val="20"/>
          <w:szCs w:val="20"/>
        </w:rPr>
      </w:pPr>
      <w:r w:rsidRPr="2856B966">
        <w:rPr>
          <w:rFonts w:eastAsia="Times New Roman"/>
          <w:b/>
          <w:bCs/>
          <w:sz w:val="24"/>
          <w:szCs w:val="24"/>
        </w:rPr>
        <w:t>Murphy’s Law Firm for the financial year ending 30 June 2018</w:t>
      </w:r>
    </w:p>
    <w:p w14:paraId="05D75505" w14:textId="77777777" w:rsidR="00EB24F9" w:rsidRDefault="00EB24F9" w:rsidP="00EB24F9">
      <w:pPr>
        <w:spacing w:line="200" w:lineRule="exact"/>
        <w:jc w:val="right"/>
        <w:rPr>
          <w:sz w:val="16"/>
          <w:szCs w:val="16"/>
        </w:rPr>
      </w:pPr>
      <w:r w:rsidRPr="2856B966">
        <w:rPr>
          <w:rFonts w:eastAsia="Times New Roman"/>
          <w:sz w:val="16"/>
          <w:szCs w:val="16"/>
        </w:rPr>
        <w:t xml:space="preserve">(2015 S3 Lecture Week </w:t>
      </w:r>
    </w:p>
    <w:p w14:paraId="30E55425" w14:textId="77777777" w:rsidR="00EB24F9" w:rsidRPr="00640D73" w:rsidRDefault="00EB24F9" w:rsidP="00EB24F9">
      <w:pPr>
        <w:numPr>
          <w:ilvl w:val="0"/>
          <w:numId w:val="29"/>
        </w:numPr>
        <w:tabs>
          <w:tab w:val="left" w:pos="860"/>
        </w:tabs>
        <w:spacing w:after="0" w:line="273" w:lineRule="auto"/>
        <w:ind w:left="860" w:right="80" w:hanging="368"/>
      </w:pPr>
      <w:r w:rsidRPr="2856B966">
        <w:t>Prepare an Income Statement, Balance Sheet and a Statement of Changes in Equity for Murphy’s Law Firm for the year ended 30 June 2018</w:t>
      </w:r>
    </w:p>
    <w:p w14:paraId="68D9D32D" w14:textId="77777777" w:rsidR="00EB24F9" w:rsidRDefault="00EB24F9" w:rsidP="00EB24F9">
      <w:pPr>
        <w:spacing w:line="1" w:lineRule="exact"/>
        <w:rPr>
          <w:sz w:val="20"/>
          <w:szCs w:val="20"/>
        </w:rPr>
      </w:pPr>
      <w:bookmarkStart w:id="0" w:name="page29"/>
      <w:bookmarkEnd w:id="0"/>
    </w:p>
    <w:tbl>
      <w:tblPr>
        <w:tblStyle w:val="TableGrid"/>
        <w:tblW w:w="94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1"/>
      </w:tblGrid>
      <w:tr w:rsidR="00EB24F9" w14:paraId="630E6750" w14:textId="77777777" w:rsidTr="00EB24F9">
        <w:trPr>
          <w:trHeight w:val="1008"/>
        </w:trPr>
        <w:tc>
          <w:tcPr>
            <w:tcW w:w="9491" w:type="dxa"/>
          </w:tcPr>
          <w:tbl>
            <w:tblPr>
              <w:tblW w:w="1016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26"/>
              <w:gridCol w:w="1492"/>
              <w:gridCol w:w="748"/>
              <w:gridCol w:w="1521"/>
              <w:gridCol w:w="696"/>
              <w:gridCol w:w="565"/>
              <w:gridCol w:w="20"/>
              <w:gridCol w:w="1268"/>
              <w:gridCol w:w="25"/>
              <w:gridCol w:w="1344"/>
              <w:gridCol w:w="1682"/>
            </w:tblGrid>
            <w:tr w:rsidR="000F4C93" w:rsidRPr="00640D73" w14:paraId="514FFE17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078746F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6BBAD8A8" w14:textId="77777777" w:rsidR="00EB24F9" w:rsidRPr="00640D73" w:rsidRDefault="00EB24F9" w:rsidP="007F406D">
                  <w:pPr>
                    <w:rPr>
                      <w:sz w:val="20"/>
                      <w:szCs w:val="20"/>
                    </w:rPr>
                  </w:pPr>
                  <w:r w:rsidRPr="00640D73">
                    <w:rPr>
                      <w:b/>
                      <w:bCs/>
                      <w:color w:val="FF0000"/>
                      <w:w w:val="90"/>
                      <w:sz w:val="24"/>
                      <w:szCs w:val="24"/>
                    </w:rPr>
                    <w:t>√</w:t>
                  </w: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7A169E30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Account Name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50BF8CB3" w14:textId="77777777" w:rsidR="00EB24F9" w:rsidRPr="00640D73" w:rsidRDefault="00EB24F9" w:rsidP="007F406D">
                  <w:pPr>
                    <w:ind w:right="253"/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$</w:t>
                  </w:r>
                </w:p>
              </w:tc>
              <w:tc>
                <w:tcPr>
                  <w:tcW w:w="2549" w:type="dxa"/>
                  <w:gridSpan w:val="4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14:paraId="5F859334" w14:textId="77777777" w:rsidR="00EB24F9" w:rsidRPr="00640D73" w:rsidRDefault="00EB24F9" w:rsidP="007F406D">
                  <w:pPr>
                    <w:ind w:left="220"/>
                    <w:rPr>
                      <w:sz w:val="20"/>
                      <w:szCs w:val="20"/>
                    </w:rPr>
                  </w:pPr>
                  <w:r w:rsidRPr="2856B966">
                    <w:t>Asset, Liability,</w:t>
                  </w: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007010BE" w14:textId="77777777" w:rsidR="00EB24F9" w:rsidRPr="00640D73" w:rsidRDefault="00EB24F9" w:rsidP="00EB24F9">
                  <w:pPr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26" w:type="dxa"/>
                  <w:gridSpan w:val="2"/>
                  <w:vAlign w:val="bottom"/>
                </w:tcPr>
                <w:p w14:paraId="226D2C7A" w14:textId="2EAEBC06" w:rsidR="00EB24F9" w:rsidRPr="00640D73" w:rsidRDefault="00EB24F9" w:rsidP="007F406D">
                  <w:pPr>
                    <w:ind w:left="220"/>
                    <w:rPr>
                      <w:sz w:val="20"/>
                      <w:szCs w:val="20"/>
                    </w:rPr>
                  </w:pPr>
                  <w:r w:rsidRPr="2856B966">
                    <w:t>Financial</w:t>
                  </w:r>
                </w:p>
              </w:tc>
            </w:tr>
            <w:tr w:rsidR="000F4C93" w:rsidRPr="00640D73" w14:paraId="62D122BD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04D393EC" w14:textId="77777777" w:rsidR="00EB24F9" w:rsidRPr="00640D73" w:rsidRDefault="00EB24F9" w:rsidP="007F406D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43DE76DD" w14:textId="77777777" w:rsidR="00EB24F9" w:rsidRPr="00640D73" w:rsidRDefault="00EB24F9" w:rsidP="007F406D">
                  <w:pPr>
                    <w:jc w:val="center"/>
                    <w:rPr>
                      <w:sz w:val="20"/>
                      <w:szCs w:val="20"/>
                    </w:rPr>
                  </w:pPr>
                  <w:r w:rsidRPr="2856B966">
                    <w:rPr>
                      <w:b/>
                      <w:bCs/>
                      <w:color w:val="FF0000"/>
                      <w:sz w:val="20"/>
                      <w:szCs w:val="20"/>
                    </w:rPr>
                    <w:t>when</w:t>
                  </w:r>
                </w:p>
              </w:tc>
              <w:tc>
                <w:tcPr>
                  <w:tcW w:w="1492" w:type="dxa"/>
                  <w:tcBorders>
                    <w:left w:val="single" w:sz="4" w:space="0" w:color="auto"/>
                  </w:tcBorders>
                  <w:vAlign w:val="bottom"/>
                </w:tcPr>
                <w:p w14:paraId="4882C39E" w14:textId="77777777" w:rsidR="00EB24F9" w:rsidRPr="00640D73" w:rsidRDefault="00EB24F9" w:rsidP="007F406D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48" w:type="dxa"/>
                  <w:vAlign w:val="bottom"/>
                </w:tcPr>
                <w:p w14:paraId="5B975B3D" w14:textId="77777777" w:rsidR="00EB24F9" w:rsidRPr="00640D73" w:rsidRDefault="00EB24F9" w:rsidP="007F406D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58942101" w14:textId="77777777" w:rsidR="00EB24F9" w:rsidRPr="00640D73" w:rsidRDefault="00EB24F9" w:rsidP="007F406D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49" w:type="dxa"/>
                  <w:gridSpan w:val="4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14:paraId="45C30824" w14:textId="0017F2A3" w:rsidR="00EB24F9" w:rsidRPr="00640D73" w:rsidRDefault="00EB24F9" w:rsidP="007F406D">
                  <w:pPr>
                    <w:spacing w:line="252" w:lineRule="exact"/>
                    <w:ind w:left="220"/>
                    <w:rPr>
                      <w:sz w:val="20"/>
                      <w:szCs w:val="20"/>
                    </w:rPr>
                  </w:pPr>
                  <w:r>
                    <w:t>Equity, Income</w:t>
                  </w:r>
                  <w:r w:rsidRPr="2856B966">
                    <w:t>,</w:t>
                  </w: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3DD87D7D" w14:textId="77777777" w:rsidR="00EB24F9" w:rsidRPr="00640D73" w:rsidRDefault="00EB24F9" w:rsidP="00EB24F9">
                  <w:pPr>
                    <w:spacing w:line="252" w:lineRule="exact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26" w:type="dxa"/>
                  <w:gridSpan w:val="2"/>
                  <w:vAlign w:val="bottom"/>
                </w:tcPr>
                <w:p w14:paraId="661C32AE" w14:textId="37908203" w:rsidR="00EB24F9" w:rsidRPr="00640D73" w:rsidRDefault="00EB24F9" w:rsidP="007F406D">
                  <w:pPr>
                    <w:spacing w:line="252" w:lineRule="exact"/>
                    <w:ind w:left="220"/>
                    <w:rPr>
                      <w:sz w:val="20"/>
                      <w:szCs w:val="20"/>
                    </w:rPr>
                  </w:pPr>
                  <w:r w:rsidRPr="2856B966">
                    <w:t>Statement</w:t>
                  </w:r>
                </w:p>
              </w:tc>
            </w:tr>
            <w:tr w:rsidR="00C92E60" w:rsidRPr="00640D73" w14:paraId="086C5215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0C2E8B39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09FC606" w14:textId="77777777" w:rsidR="00EB24F9" w:rsidRPr="00640D73" w:rsidRDefault="00EB24F9" w:rsidP="007F406D">
                  <w:pPr>
                    <w:jc w:val="center"/>
                    <w:rPr>
                      <w:sz w:val="20"/>
                      <w:szCs w:val="20"/>
                    </w:rPr>
                  </w:pPr>
                  <w:r w:rsidRPr="2856B966">
                    <w:rPr>
                      <w:b/>
                      <w:bCs/>
                      <w:color w:val="FF0000"/>
                      <w:sz w:val="20"/>
                      <w:szCs w:val="20"/>
                    </w:rPr>
                    <w:t>done</w:t>
                  </w:r>
                </w:p>
              </w:tc>
              <w:tc>
                <w:tcPr>
                  <w:tcW w:w="149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bottom"/>
                </w:tcPr>
                <w:p w14:paraId="3C7CB67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48" w:type="dxa"/>
                  <w:tcBorders>
                    <w:bottom w:val="single" w:sz="4" w:space="0" w:color="auto"/>
                  </w:tcBorders>
                  <w:vAlign w:val="bottom"/>
                </w:tcPr>
                <w:p w14:paraId="177198E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2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C029D7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49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B5EF09D" w14:textId="77777777" w:rsidR="00EB24F9" w:rsidRPr="00640D73" w:rsidRDefault="00EB24F9" w:rsidP="007F406D">
                  <w:pPr>
                    <w:ind w:left="220"/>
                    <w:rPr>
                      <w:sz w:val="20"/>
                      <w:szCs w:val="20"/>
                    </w:rPr>
                  </w:pPr>
                  <w:r w:rsidRPr="2856B966">
                    <w:t>Expense</w:t>
                  </w:r>
                </w:p>
              </w:tc>
              <w:tc>
                <w:tcPr>
                  <w:tcW w:w="2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bottom"/>
                </w:tcPr>
                <w:p w14:paraId="510BE1E5" w14:textId="77777777" w:rsidR="00EB24F9" w:rsidRPr="00640D73" w:rsidRDefault="00EB24F9" w:rsidP="00EB24F9">
                  <w:pPr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4" w:type="dxa"/>
                  <w:tcBorders>
                    <w:bottom w:val="single" w:sz="4" w:space="0" w:color="auto"/>
                  </w:tcBorders>
                  <w:vAlign w:val="bottom"/>
                </w:tcPr>
                <w:p w14:paraId="5441748D" w14:textId="2356B935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tcBorders>
                    <w:bottom w:val="single" w:sz="4" w:space="0" w:color="auto"/>
                  </w:tcBorders>
                  <w:vAlign w:val="bottom"/>
                </w:tcPr>
                <w:p w14:paraId="6E2123EE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0DEEBD00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3E95A36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auto"/>
                    <w:right w:val="single" w:sz="4" w:space="0" w:color="auto"/>
                  </w:tcBorders>
                  <w:vAlign w:val="bottom"/>
                </w:tcPr>
                <w:p w14:paraId="0DAA93F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  <w:vAlign w:val="bottom"/>
                </w:tcPr>
                <w:p w14:paraId="63FB33A2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Accounts payable</w:t>
                  </w:r>
                </w:p>
              </w:tc>
              <w:tc>
                <w:tcPr>
                  <w:tcW w:w="1521" w:type="dxa"/>
                  <w:tcBorders>
                    <w:top w:val="single" w:sz="4" w:space="0" w:color="auto"/>
                    <w:right w:val="single" w:sz="4" w:space="0" w:color="auto"/>
                  </w:tcBorders>
                  <w:vAlign w:val="bottom"/>
                </w:tcPr>
                <w:p w14:paraId="36F8C3F0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1,405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</w:tcBorders>
                  <w:vAlign w:val="bottom"/>
                </w:tcPr>
                <w:p w14:paraId="0081B239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</w:tcBorders>
                  <w:vAlign w:val="bottom"/>
                </w:tcPr>
                <w:p w14:paraId="0A9ED4A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tcBorders>
                    <w:top w:val="single" w:sz="4" w:space="0" w:color="auto"/>
                  </w:tcBorders>
                  <w:vAlign w:val="bottom"/>
                </w:tcPr>
                <w:p w14:paraId="0A4FE68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bottom"/>
                </w:tcPr>
                <w:p w14:paraId="364AA2D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top w:val="single" w:sz="4" w:space="0" w:color="auto"/>
                    <w:left w:val="single" w:sz="4" w:space="0" w:color="auto"/>
                  </w:tcBorders>
                  <w:vAlign w:val="bottom"/>
                </w:tcPr>
                <w:p w14:paraId="40E00C6B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tcBorders>
                    <w:top w:val="single" w:sz="4" w:space="0" w:color="auto"/>
                  </w:tcBorders>
                  <w:vAlign w:val="bottom"/>
                </w:tcPr>
                <w:p w14:paraId="6854F3BE" w14:textId="64DE57ED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auto"/>
                  </w:tcBorders>
                  <w:vAlign w:val="bottom"/>
                </w:tcPr>
                <w:p w14:paraId="1E17B105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5D94EF1F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1AD5549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051BB393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12C4CC25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Accounts receivable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22D874B2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22,000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65018E8E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07C6B8C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6DAB5FF0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628C7C7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1504D00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42909C74" w14:textId="00C808C3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40CEEE33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38BA42E2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35A654E0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4912DC55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739B833D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Advertising expense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3006BD9D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20,600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0DA4ECA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0B179A7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238E5C64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277B3DE6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535B169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3E0264AA" w14:textId="116E6666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7CDCABD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38D8B578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5CA4ACD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3487C505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579E0F88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Cash at bank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65C6AF84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33,040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1248565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7C25E77A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552E2E4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67B2367A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08FA6866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3AE0DA9C" w14:textId="1D20A8DA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5F2F68EA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475E6605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6CB69BFA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348AA86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466C38EF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Electricity expense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40D112C6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720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2FCA09A0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74E014D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538C7484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4E5EC1E5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75EC129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24415525" w14:textId="06AB551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796C35F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66AD2839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0B7CB73E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4A8E8ECE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5A094109" w14:textId="2C1DFE58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>
                    <w:t>Legal</w:t>
                  </w:r>
                  <w:r w:rsidR="00C92E60">
                    <w:t xml:space="preserve"> service</w:t>
                  </w:r>
                  <w:r>
                    <w:t xml:space="preserve"> income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3010EC0F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155,820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143CC39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7A28E813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0E5C07C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7BA34644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43BCC2DE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41CB8AE6" w14:textId="6FF27699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389C7E7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517F3173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4A966412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0689E3C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72F3208D" w14:textId="61EF9D50" w:rsidR="00EB24F9" w:rsidRPr="00640D73" w:rsidRDefault="00EB24F9" w:rsidP="00C92E60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 xml:space="preserve">Loan </w:t>
                  </w:r>
                  <w:r w:rsidR="00C92E60">
                    <w:t>(due in 2020)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7434BF53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12,000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269CC7F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67B02F76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6D19AECF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0D543F73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3390C000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7412E92E" w14:textId="70316F89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148871B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00189DFC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1798FCEB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632B8BA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189A508E" w14:textId="6497DE3A" w:rsidR="00EB24F9" w:rsidRPr="00640D73" w:rsidRDefault="00C92E60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>
                    <w:t>Motor V</w:t>
                  </w:r>
                  <w:r w:rsidR="00EB24F9" w:rsidRPr="2856B966">
                    <w:t>ehicle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73110FDB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36,695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709A2E34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65EB8596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1770BFB5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5B77520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37C10FA0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0B92B721" w14:textId="40592A85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168825A3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5E11D60F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4B716FC3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59D973EA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0640CAF4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Rent expense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7EB6982D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32,000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3DF8F6A0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131A30C5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6ECDA47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622B848E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23E99B3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3A892A41" w14:textId="72E3B026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3B26E45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7EF15B2F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6D4DE71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60A78844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16237EFC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Murphy, Capital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6ACB3AB3" w14:textId="3B9EABC5" w:rsidR="00EB24F9" w:rsidRPr="00640D73" w:rsidRDefault="00F25F85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t>36,950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1197C4D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0668120E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6189464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6A5AE00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03EF2C64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3B5211AA" w14:textId="12A2A060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567C7069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4DAA592C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0C44219F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2CCA9ADE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73A402C6" w14:textId="15B335A9" w:rsidR="00EB24F9" w:rsidRPr="00640D73" w:rsidRDefault="00C92E60" w:rsidP="00C92E60">
                  <w:pPr>
                    <w:ind w:left="0" w:firstLine="0"/>
                    <w:rPr>
                      <w:sz w:val="20"/>
                      <w:szCs w:val="20"/>
                    </w:rPr>
                  </w:pPr>
                  <w:r>
                    <w:t xml:space="preserve">  </w:t>
                  </w:r>
                  <w:r w:rsidR="00EB24F9" w:rsidRPr="2856B966">
                    <w:t>Murphy, Drawings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760B54BF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6,600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2BBF161A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5CBFC0E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435764F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0AC9EAF2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6D52A27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7F46FFC1" w14:textId="5BC69BC4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61CE9801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20B7528B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1B2BBBA9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77CB119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446ECDD5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Prepaid Insurance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69DB4782" w14:textId="5D228BB0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2</w:t>
                  </w:r>
                  <w:r w:rsidR="003858FB">
                    <w:t>,</w:t>
                  </w:r>
                  <w:bookmarkStart w:id="1" w:name="_GoBack"/>
                  <w:bookmarkEnd w:id="1"/>
                  <w:r w:rsidRPr="2856B966">
                    <w:t>920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1C532BFB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3DCB0949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31300BD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1B42F42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17600F3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729E173F" w14:textId="49748D5D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35EEAEDE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92E60" w:rsidRPr="00640D73" w14:paraId="7E60BE2A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33E65472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26426ADD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5D0A64C5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Unearned revenue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72C8B427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450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18B42D2A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53355470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3FF51EA9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39A6084B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191363D2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3199095A" w14:textId="6F07CB69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57088EF2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B24F9" w:rsidRPr="00640D73" w14:paraId="57EBC4D2" w14:textId="77777777" w:rsidTr="007B3C15">
              <w:trPr>
                <w:trHeight w:hRule="exact" w:val="340"/>
              </w:trPr>
              <w:tc>
                <w:tcPr>
                  <w:tcW w:w="81" w:type="dxa"/>
                  <w:vAlign w:val="bottom"/>
                </w:tcPr>
                <w:p w14:paraId="606C52CF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26" w:type="dxa"/>
                  <w:tcBorders>
                    <w:right w:val="single" w:sz="4" w:space="0" w:color="auto"/>
                  </w:tcBorders>
                  <w:vAlign w:val="bottom"/>
                </w:tcPr>
                <w:p w14:paraId="36B1AB49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0" w:type="dxa"/>
                  <w:gridSpan w:val="2"/>
                  <w:tcBorders>
                    <w:left w:val="single" w:sz="4" w:space="0" w:color="auto"/>
                  </w:tcBorders>
                  <w:vAlign w:val="bottom"/>
                </w:tcPr>
                <w:p w14:paraId="5904F26C" w14:textId="77777777" w:rsidR="00EB24F9" w:rsidRPr="00640D73" w:rsidRDefault="00EB24F9" w:rsidP="007F406D">
                  <w:pPr>
                    <w:ind w:left="140"/>
                    <w:rPr>
                      <w:sz w:val="20"/>
                      <w:szCs w:val="20"/>
                    </w:rPr>
                  </w:pPr>
                  <w:r w:rsidRPr="2856B966">
                    <w:t>Wages expense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  <w:vAlign w:val="bottom"/>
                </w:tcPr>
                <w:p w14:paraId="2DD51072" w14:textId="77777777" w:rsidR="00EB24F9" w:rsidRPr="00640D73" w:rsidRDefault="00EB24F9" w:rsidP="007F406D">
                  <w:pPr>
                    <w:jc w:val="right"/>
                    <w:rPr>
                      <w:sz w:val="20"/>
                      <w:szCs w:val="20"/>
                    </w:rPr>
                  </w:pPr>
                  <w:r w:rsidRPr="2856B966">
                    <w:t>52,050</w:t>
                  </w:r>
                </w:p>
              </w:tc>
              <w:tc>
                <w:tcPr>
                  <w:tcW w:w="696" w:type="dxa"/>
                  <w:tcBorders>
                    <w:left w:val="single" w:sz="4" w:space="0" w:color="auto"/>
                  </w:tcBorders>
                  <w:vAlign w:val="bottom"/>
                </w:tcPr>
                <w:p w14:paraId="61E4BEE0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5" w:type="dxa"/>
                  <w:vAlign w:val="bottom"/>
                </w:tcPr>
                <w:p w14:paraId="1F7B92EF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bottom"/>
                </w:tcPr>
                <w:p w14:paraId="62C0A274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68" w:type="dxa"/>
                  <w:tcBorders>
                    <w:right w:val="single" w:sz="4" w:space="0" w:color="auto"/>
                  </w:tcBorders>
                  <w:vAlign w:val="bottom"/>
                </w:tcPr>
                <w:p w14:paraId="13252EDC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5" w:type="dxa"/>
                  <w:tcBorders>
                    <w:left w:val="single" w:sz="4" w:space="0" w:color="auto"/>
                  </w:tcBorders>
                  <w:vAlign w:val="bottom"/>
                </w:tcPr>
                <w:p w14:paraId="4521F658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44" w:type="dxa"/>
                  <w:vAlign w:val="bottom"/>
                </w:tcPr>
                <w:p w14:paraId="148364EC" w14:textId="0BAB4926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82" w:type="dxa"/>
                  <w:vAlign w:val="bottom"/>
                </w:tcPr>
                <w:p w14:paraId="0FC371A7" w14:textId="77777777" w:rsidR="00EB24F9" w:rsidRPr="00640D73" w:rsidRDefault="00EB24F9" w:rsidP="007F406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AEA8C20" w14:textId="79F24224" w:rsidR="00EB24F9" w:rsidRDefault="00EB24F9" w:rsidP="007F406D"/>
        </w:tc>
      </w:tr>
    </w:tbl>
    <w:p w14:paraId="7377C4EE" w14:textId="77777777" w:rsidR="003D6211" w:rsidRDefault="003D6211" w:rsidP="00EB24F9">
      <w:pPr>
        <w:spacing w:after="0" w:line="240" w:lineRule="auto"/>
        <w:ind w:left="0" w:firstLine="0"/>
        <w:jc w:val="left"/>
      </w:pPr>
    </w:p>
    <w:p w14:paraId="3C19A218" w14:textId="77777777" w:rsidR="00C92E60" w:rsidRDefault="00C92E60" w:rsidP="00EB24F9">
      <w:pPr>
        <w:spacing w:after="0" w:line="240" w:lineRule="auto"/>
        <w:ind w:left="0" w:firstLine="0"/>
        <w:jc w:val="left"/>
      </w:pPr>
    </w:p>
    <w:p w14:paraId="2E632F52" w14:textId="77777777" w:rsidR="00C92E60" w:rsidRDefault="00C92E60" w:rsidP="00EB24F9">
      <w:pPr>
        <w:spacing w:after="0" w:line="240" w:lineRule="auto"/>
        <w:ind w:left="0" w:firstLine="0"/>
        <w:jc w:val="left"/>
      </w:pPr>
    </w:p>
    <w:p w14:paraId="0086C73A" w14:textId="521CC22B" w:rsidR="005C767A" w:rsidRDefault="005C767A" w:rsidP="00EB24F9">
      <w:pPr>
        <w:spacing w:after="0" w:line="240" w:lineRule="auto"/>
        <w:ind w:left="0" w:firstLine="0"/>
        <w:jc w:val="left"/>
      </w:pPr>
      <w:r>
        <w:br w:type="page"/>
      </w:r>
    </w:p>
    <w:p w14:paraId="3451BCC5" w14:textId="77777777" w:rsidR="00C92E60" w:rsidRDefault="00C92E60" w:rsidP="00EB24F9">
      <w:pPr>
        <w:spacing w:after="0" w:line="240" w:lineRule="auto"/>
        <w:ind w:left="0" w:firstLine="0"/>
        <w:jc w:val="left"/>
      </w:pPr>
    </w:p>
    <w:p w14:paraId="05835A2E" w14:textId="63EED2F3" w:rsidR="00C92E60" w:rsidRDefault="007F406D" w:rsidP="00EB24F9">
      <w:pPr>
        <w:spacing w:after="0" w:line="240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C1F92FC" wp14:editId="683CC1B0">
                <wp:simplePos x="0" y="0"/>
                <wp:positionH relativeFrom="column">
                  <wp:posOffset>3829685</wp:posOffset>
                </wp:positionH>
                <wp:positionV relativeFrom="paragraph">
                  <wp:posOffset>2448560</wp:posOffset>
                </wp:positionV>
                <wp:extent cx="1490345" cy="2514600"/>
                <wp:effectExtent l="0" t="0" r="8445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345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3247CD9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1.55pt;margin-top:192.8pt;width:117.35pt;height:198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2360"/>
        <w:gridCol w:w="931"/>
        <w:gridCol w:w="1009"/>
        <w:gridCol w:w="1860"/>
      </w:tblGrid>
      <w:tr w:rsidR="00C92E60" w14:paraId="2908F7A5" w14:textId="77777777" w:rsidTr="00F25F85">
        <w:trPr>
          <w:trHeight w:val="380"/>
        </w:trPr>
        <w:tc>
          <w:tcPr>
            <w:tcW w:w="61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2EAFB" w14:textId="67DF9813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  <w:lang w:val="en-GB"/>
              </w:rPr>
              <w:t>Income statement for Murphy Law</w:t>
            </w:r>
          </w:p>
          <w:p w14:paraId="4E8D97E4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 w:rsidRPr="2856B966">
              <w:rPr>
                <w:rFonts w:ascii="Calibri" w:hAnsi="Calibri" w:cs="Calibri"/>
                <w:color w:val="000000" w:themeColor="text1"/>
                <w:lang w:val="en-GB"/>
              </w:rPr>
              <w:t>for the year ending 30/6/2018</w:t>
            </w:r>
          </w:p>
        </w:tc>
      </w:tr>
      <w:tr w:rsidR="00C92E60" w14:paraId="4FE23C60" w14:textId="77777777" w:rsidTr="00F25F85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14B68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6C626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C72D4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DEC62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284DA671" w14:textId="77777777" w:rsidTr="00F25F85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3015F" w14:textId="54B7B6E2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Income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72D5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9F646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AB4E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4FD08143" w14:textId="77777777" w:rsidTr="00F25F85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709C7" w14:textId="26EFE035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EF122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57706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3FA93" w14:textId="5B791E81" w:rsidR="00C92E60" w:rsidRDefault="00C92E60" w:rsidP="00C92E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C92E60" w14:paraId="74E71ACE" w14:textId="77777777" w:rsidTr="00F25F85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BD976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2856B966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  <w:t>less Expenses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2297B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E3490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7332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56006293" w14:textId="77777777" w:rsidTr="00F25F85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C4247" w14:textId="1104C462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777EE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0D302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BBCA1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6EF3487F" w14:textId="77777777" w:rsidTr="00F25F85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2856E" w14:textId="7EEE8D55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5B99C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E57AE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6AF64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74989302" w14:textId="77777777" w:rsidTr="00F25F85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120AF" w14:textId="20B0FCC1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F8675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08C7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7EB3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0A67C399" w14:textId="77777777" w:rsidTr="00F25F85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A8D8" w14:textId="40DD29CB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61659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430CB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0BB21" w14:textId="7F9914A1" w:rsidR="00C92E60" w:rsidRDefault="00C92E60" w:rsidP="00C92E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C92E60" w14:paraId="136C2F54" w14:textId="77777777" w:rsidTr="00F25F85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7798E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2856B966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= Profit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F268A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2978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18FF4" w14:textId="01E79EB8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38607004" w14:textId="77777777" w:rsidR="00C92E60" w:rsidRDefault="00C92E60" w:rsidP="00C92E60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6B6111F" w14:textId="77777777" w:rsidR="00C92E60" w:rsidRDefault="00C92E60" w:rsidP="00C92E60">
      <w:pPr>
        <w:spacing w:line="200" w:lineRule="exact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2360"/>
        <w:gridCol w:w="960"/>
        <w:gridCol w:w="980"/>
        <w:gridCol w:w="2251"/>
        <w:gridCol w:w="909"/>
        <w:gridCol w:w="1300"/>
      </w:tblGrid>
      <w:tr w:rsidR="00C92E60" w14:paraId="4927C336" w14:textId="77777777" w:rsidTr="007F406D">
        <w:trPr>
          <w:trHeight w:val="380"/>
        </w:trPr>
        <w:tc>
          <w:tcPr>
            <w:tcW w:w="876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BB550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2856B966">
              <w:rPr>
                <w:rFonts w:ascii="Calibri" w:hAnsi="Calibri" w:cs="Calibri"/>
                <w:color w:val="000000" w:themeColor="text1"/>
                <w:sz w:val="28"/>
                <w:szCs w:val="28"/>
                <w:lang w:val="en-GB"/>
              </w:rPr>
              <w:t>Balance sheet at 30/6/2018</w:t>
            </w:r>
          </w:p>
        </w:tc>
      </w:tr>
      <w:tr w:rsidR="00C92E60" w14:paraId="79091A0F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BFEB" w14:textId="2EB9540F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Current </w:t>
            </w:r>
            <w:r w:rsidRPr="2856B966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  <w:t>Asset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50EB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82A34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7D6C5" w14:textId="3A05A312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Current </w:t>
            </w:r>
            <w:r w:rsidRPr="2856B966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  <w:t>liabilities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72128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FA9FD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373D9131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9B8C4" w14:textId="584BF7DC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23934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5F6C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EA2C6" w14:textId="23B637A2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7F8A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4A367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51C7C9CC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D87F" w14:textId="75709B85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955DA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F849C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F0441" w14:textId="20810BCF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2F234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27E66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1B1A22A0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58088" w14:textId="7C0B2D08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0D10D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0AC12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63244" w14:textId="2B889518" w:rsidR="00C92E60" w:rsidRDefault="001043CE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Non  C</w:t>
            </w:r>
            <w:r w:rsidR="00C92E60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urrent</w:t>
            </w:r>
            <w:proofErr w:type="spellEnd"/>
            <w:r w:rsidR="00C92E60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92E60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liab</w:t>
            </w:r>
            <w:proofErr w:type="spellEnd"/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31AC4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6B6A9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7F1FC101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F1490" w14:textId="53CB8584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4BA3E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9C5DF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8E4AF" w14:textId="78644706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A0442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24D63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5E33B09D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C2EE4" w14:textId="2C4CB413" w:rsidR="00C92E60" w:rsidRDefault="00A5700E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Non current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 A</w:t>
            </w:r>
            <w:r w:rsidR="00C92E60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ssets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F871E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F5CC5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6D5BF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2D49B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31E71" w14:textId="60083B40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  <w:lang w:val="en-GB"/>
              </w:rPr>
            </w:pPr>
          </w:p>
        </w:tc>
      </w:tr>
      <w:tr w:rsidR="00C92E60" w14:paraId="13CF703F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B4F88" w14:textId="13C8B45B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6B560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8FAB8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739F7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2856B966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  <w:t>Equity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77965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8E82A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42C67F80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1E453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09EA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60D9A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4C49B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2856B966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Capital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756AE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55262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  <w:tr w:rsidR="00C92E60" w14:paraId="3FD723D1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61BC1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3952D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EC5ED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E232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2856B966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  <w:t>less</w:t>
            </w:r>
            <w:r w:rsidRPr="2856B966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Drawings 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194D9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805E7" w14:textId="36D5F00D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  <w:lang w:val="en-GB"/>
              </w:rPr>
            </w:pPr>
          </w:p>
        </w:tc>
      </w:tr>
      <w:tr w:rsidR="00C92E60" w14:paraId="4869D403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5EBE8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7FB1A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8C36C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E022A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2856B966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  <w:lang w:val="en-GB"/>
              </w:rPr>
              <w:t>plus</w:t>
            </w:r>
            <w:r w:rsidRPr="2856B966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profit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5EFE1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076C9" w14:textId="7DDF7DBC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C92E60" w14:paraId="7999065F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74C83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2856B966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Total assets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EF3C4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u w:val="double"/>
                <w:lang w:val="en-GB"/>
              </w:rPr>
            </w:pPr>
            <w:r w:rsidRPr="2856B966">
              <w:rPr>
                <w:rFonts w:ascii="Calibri" w:hAnsi="Calibri" w:cs="Calibri"/>
                <w:color w:val="000000" w:themeColor="text1"/>
                <w:sz w:val="24"/>
                <w:szCs w:val="24"/>
                <w:u w:val="double"/>
                <w:lang w:val="en-GB"/>
              </w:rPr>
              <w:t>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6631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F4449" w14:textId="6B4BC612" w:rsidR="00C92E60" w:rsidRDefault="001043CE" w:rsidP="007F406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T</w:t>
            </w:r>
            <w:r w:rsidR="00C92E60" w:rsidRPr="2856B966">
              <w:rPr>
                <w:rFonts w:ascii="Calibri" w:hAnsi="Calibri" w:cs="Calibri"/>
                <w:color w:val="000000" w:themeColor="text1"/>
                <w:sz w:val="24"/>
                <w:szCs w:val="24"/>
                <w:lang w:val="en-GB"/>
              </w:rPr>
              <w:t>otal L and OE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B803B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33DDC" w14:textId="4866E87B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u w:val="double"/>
                <w:lang w:val="en-GB"/>
              </w:rPr>
            </w:pPr>
          </w:p>
        </w:tc>
      </w:tr>
      <w:tr w:rsidR="00C92E60" w14:paraId="6A3009F6" w14:textId="77777777" w:rsidTr="007F406D">
        <w:trPr>
          <w:trHeight w:val="320"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66876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2841B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2E8C9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92CED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D6C00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4DEB2" w14:textId="77777777" w:rsidR="00C92E60" w:rsidRDefault="00C92E60" w:rsidP="007F406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4FFB1527" w14:textId="77777777" w:rsidR="00C92E60" w:rsidRDefault="00C92E60" w:rsidP="00C92E60">
      <w:pPr>
        <w:spacing w:line="200" w:lineRule="exact"/>
        <w:rPr>
          <w:rFonts w:asciiTheme="minorHAnsi" w:hAnsiTheme="minorHAnsi"/>
          <w:sz w:val="20"/>
          <w:szCs w:val="20"/>
        </w:rPr>
      </w:pPr>
    </w:p>
    <w:p w14:paraId="6B529D32" w14:textId="77777777" w:rsidR="00773F52" w:rsidRDefault="00773F52">
      <w:pPr>
        <w:spacing w:after="146" w:line="259" w:lineRule="auto"/>
        <w:ind w:left="202" w:firstLine="0"/>
        <w:jc w:val="left"/>
        <w:rPr>
          <w:rFonts w:asciiTheme="minorHAnsi" w:hAnsiTheme="minorHAnsi"/>
        </w:rPr>
      </w:pPr>
    </w:p>
    <w:p w14:paraId="6DC1B5EA" w14:textId="1FA3E495" w:rsidR="00827576" w:rsidRDefault="00827576">
      <w:pPr>
        <w:spacing w:after="146" w:line="259" w:lineRule="auto"/>
        <w:ind w:left="202" w:firstLine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D84F800" w14:textId="77777777" w:rsidR="00EB24F9" w:rsidRPr="009507D5" w:rsidRDefault="00EB24F9">
      <w:pPr>
        <w:spacing w:after="146" w:line="259" w:lineRule="auto"/>
        <w:ind w:left="202" w:firstLine="0"/>
        <w:jc w:val="left"/>
        <w:rPr>
          <w:rFonts w:asciiTheme="minorHAnsi" w:hAnsiTheme="minorHAnsi"/>
        </w:rPr>
      </w:pPr>
    </w:p>
    <w:p w14:paraId="6DF14B4F" w14:textId="49529C26" w:rsidR="00773F52" w:rsidRPr="00217DB5" w:rsidRDefault="00522067" w:rsidP="007B3C15">
      <w:pPr>
        <w:pStyle w:val="Heading2"/>
        <w:numPr>
          <w:ilvl w:val="0"/>
          <w:numId w:val="37"/>
        </w:numPr>
        <w:rPr>
          <w:b/>
        </w:rPr>
      </w:pPr>
      <w:r w:rsidRPr="000C2D97">
        <w:t>Business Transactions: Adele’s Garden Design</w:t>
      </w:r>
      <w:r w:rsidR="002D0D04">
        <w:t xml:space="preserve"> Guided task</w:t>
      </w:r>
      <w:r w:rsidR="007B3C15">
        <w:t xml:space="preserve"> (slide 34)</w:t>
      </w:r>
    </w:p>
    <w:tbl>
      <w:tblPr>
        <w:tblStyle w:val="TableGrid1"/>
        <w:tblW w:w="8931" w:type="dxa"/>
        <w:tblInd w:w="202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1526"/>
        <w:gridCol w:w="422"/>
        <w:gridCol w:w="6983"/>
      </w:tblGrid>
      <w:tr w:rsidR="00773F52" w:rsidRPr="009507D5" w14:paraId="29523BE8" w14:textId="77777777" w:rsidTr="00217DB5">
        <w:trPr>
          <w:trHeight w:val="544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C9E69C2" w14:textId="27237661" w:rsidR="00773F52" w:rsidRPr="00217DB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  <w:u w:val="single"/>
              </w:rPr>
            </w:pPr>
            <w:r w:rsidRPr="00217DB5">
              <w:rPr>
                <w:rFonts w:asciiTheme="minorHAnsi" w:hAnsiTheme="minorHAnsi"/>
                <w:u w:val="single"/>
              </w:rPr>
              <w:t xml:space="preserve">Date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344BEB54" w14:textId="77777777" w:rsidR="00773F52" w:rsidRPr="00217DB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  <w:u w:val="single"/>
              </w:rPr>
            </w:pPr>
            <w:r w:rsidRPr="00217DB5">
              <w:rPr>
                <w:rFonts w:asciiTheme="minorHAnsi" w:hAnsiTheme="minorHAnsi"/>
                <w:b/>
                <w:color w:val="FF0000"/>
                <w:sz w:val="24"/>
                <w:u w:val="single"/>
              </w:rPr>
              <w:t>√</w:t>
            </w:r>
            <w:r w:rsidRPr="00217DB5">
              <w:rPr>
                <w:rFonts w:asciiTheme="minorHAnsi" w:hAnsiTheme="minorHAnsi"/>
                <w:u w:val="single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5F8FC3AA" w14:textId="77777777" w:rsidR="00773F52" w:rsidRPr="00217DB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  <w:u w:val="single"/>
              </w:rPr>
            </w:pPr>
            <w:r w:rsidRPr="00217DB5">
              <w:rPr>
                <w:rFonts w:asciiTheme="minorHAnsi" w:hAnsiTheme="minorHAnsi"/>
                <w:u w:val="single"/>
              </w:rPr>
              <w:t xml:space="preserve">Transaction </w:t>
            </w:r>
          </w:p>
        </w:tc>
      </w:tr>
      <w:tr w:rsidR="00773F52" w:rsidRPr="009507D5" w14:paraId="5E4EFAD8" w14:textId="77777777" w:rsidTr="00217DB5">
        <w:trPr>
          <w:trHeight w:val="365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2D10361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</w:t>
            </w:r>
            <w:r w:rsidRPr="009507D5">
              <w:rPr>
                <w:rFonts w:asciiTheme="minorHAnsi" w:hAnsiTheme="minorHAnsi"/>
                <w:vertAlign w:val="superscript"/>
              </w:rPr>
              <w:t>st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377B80BF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1806F76E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Adele contributed $25,000 of her own savings to the business. </w:t>
            </w:r>
          </w:p>
        </w:tc>
      </w:tr>
      <w:tr w:rsidR="00773F52" w:rsidRPr="009507D5" w14:paraId="10AD01F3" w14:textId="77777777" w:rsidTr="00217DB5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6FA200A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3</w:t>
            </w:r>
            <w:r w:rsidRPr="009507D5">
              <w:rPr>
                <w:rFonts w:asciiTheme="minorHAnsi" w:hAnsiTheme="minorHAnsi"/>
                <w:vertAlign w:val="superscript"/>
              </w:rPr>
              <w:t>rd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14ABE4DF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2177EC32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purchased office equipment for $2500 and paid by cheque. </w:t>
            </w:r>
          </w:p>
        </w:tc>
      </w:tr>
      <w:tr w:rsidR="00773F52" w:rsidRPr="009507D5" w14:paraId="3BE34A96" w14:textId="77777777" w:rsidTr="00217DB5">
        <w:trPr>
          <w:trHeight w:val="619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8307B34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5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6F34F02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4F2AE6C1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provided design services to clients $5000. Received $1500 in cash and invoiced the clients for the balance. </w:t>
            </w:r>
          </w:p>
        </w:tc>
      </w:tr>
      <w:tr w:rsidR="00773F52" w:rsidRPr="009507D5" w14:paraId="17A9DBC7" w14:textId="77777777" w:rsidTr="00217DB5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9B1397B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12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3EF6E71F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210D5606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paid electricity bill of $350 for February. </w:t>
            </w:r>
          </w:p>
        </w:tc>
      </w:tr>
      <w:tr w:rsidR="00773F52" w:rsidRPr="009507D5" w14:paraId="3D503C26" w14:textId="77777777" w:rsidTr="00217DB5">
        <w:trPr>
          <w:trHeight w:val="871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A613297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14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2DDEA7C5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51D6ED08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hired a part time administration assistant for the Design business who will assist Adele in general office duties. The assistant will commence her position next month. </w:t>
            </w:r>
          </w:p>
        </w:tc>
      </w:tr>
      <w:tr w:rsidR="00773F52" w:rsidRPr="009507D5" w14:paraId="2B2E83F6" w14:textId="77777777" w:rsidTr="00217DB5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A205B64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15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65EE025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10C9DCF6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purchased $250 office supplies on credit. </w:t>
            </w:r>
          </w:p>
        </w:tc>
      </w:tr>
      <w:tr w:rsidR="00773F52" w:rsidRPr="009507D5" w14:paraId="52330F18" w14:textId="77777777" w:rsidTr="00217DB5">
        <w:trPr>
          <w:trHeight w:val="365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2894FDB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16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8C95614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3EF82F15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received $3,500 from clients invoiced on 5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February. </w:t>
            </w:r>
          </w:p>
        </w:tc>
      </w:tr>
      <w:tr w:rsidR="00773F52" w:rsidRPr="009507D5" w14:paraId="692ECF0F" w14:textId="77777777" w:rsidTr="00217DB5">
        <w:trPr>
          <w:trHeight w:val="365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BD6FD17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19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1B80803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1C183ED2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paid the annual insurance premium $2400. </w:t>
            </w:r>
          </w:p>
        </w:tc>
      </w:tr>
      <w:tr w:rsidR="00773F52" w:rsidRPr="009507D5" w14:paraId="63223CFD" w14:textId="77777777" w:rsidTr="00217DB5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3CA6B4F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22</w:t>
            </w:r>
            <w:r w:rsidRPr="009507D5">
              <w:rPr>
                <w:rFonts w:asciiTheme="minorHAnsi" w:hAnsiTheme="minorHAnsi"/>
                <w:vertAlign w:val="superscript"/>
              </w:rPr>
              <w:t>nd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47838F03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1D1253B6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received telephone bill $450, this will be paid next month. </w:t>
            </w:r>
          </w:p>
        </w:tc>
      </w:tr>
      <w:tr w:rsidR="00773F52" w:rsidRPr="009507D5" w14:paraId="396CEBA4" w14:textId="77777777" w:rsidTr="00217DB5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38AA7E1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23</w:t>
            </w:r>
            <w:r w:rsidRPr="009507D5">
              <w:rPr>
                <w:rFonts w:asciiTheme="minorHAnsi" w:hAnsiTheme="minorHAnsi"/>
                <w:vertAlign w:val="superscript"/>
              </w:rPr>
              <w:t>rd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95720C7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4E915B6B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provided design services $2300 and invoiced the clients. </w:t>
            </w:r>
          </w:p>
        </w:tc>
      </w:tr>
      <w:tr w:rsidR="00773F52" w:rsidRPr="009507D5" w14:paraId="6061B965" w14:textId="77777777" w:rsidTr="00217DB5">
        <w:trPr>
          <w:trHeight w:val="619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298CF44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25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B5431A1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4800C3BB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Adele pays her personal credit card invoice $1200 using her personal savings </w:t>
            </w:r>
          </w:p>
        </w:tc>
      </w:tr>
      <w:tr w:rsidR="00773F52" w:rsidRPr="009507D5" w14:paraId="5461A256" w14:textId="77777777" w:rsidTr="00217DB5">
        <w:trPr>
          <w:trHeight w:val="458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0123714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28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5D7B681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6F817490" w14:textId="77777777" w:rsidR="00773F52" w:rsidRPr="009507D5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Adele withdrew $800 from the business for her personal use. </w:t>
            </w:r>
          </w:p>
        </w:tc>
      </w:tr>
    </w:tbl>
    <w:p w14:paraId="2AABB090" w14:textId="77777777" w:rsidR="000434C1" w:rsidRDefault="000434C1" w:rsidP="005C767A">
      <w:pPr>
        <w:pStyle w:val="Heading2"/>
        <w:ind w:left="0" w:firstLine="0"/>
      </w:pPr>
    </w:p>
    <w:p w14:paraId="6A677DF2" w14:textId="6DD36CCC" w:rsidR="00773F52" w:rsidRDefault="00522067" w:rsidP="005C767A">
      <w:pPr>
        <w:pStyle w:val="Heading2"/>
      </w:pPr>
      <w:r>
        <w:t xml:space="preserve">Summary Transaction Analysis [exam format] </w:t>
      </w:r>
    </w:p>
    <w:tbl>
      <w:tblPr>
        <w:tblStyle w:val="TableGrid1"/>
        <w:tblW w:w="9158" w:type="dxa"/>
        <w:tblInd w:w="91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2918"/>
        <w:gridCol w:w="2126"/>
        <w:gridCol w:w="2837"/>
      </w:tblGrid>
      <w:tr w:rsidR="00773F52" w14:paraId="1AD31F2C" w14:textId="77777777">
        <w:trPr>
          <w:trHeight w:val="31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AD6B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A90F" w14:textId="77777777" w:rsidR="00773F52" w:rsidRDefault="00522067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Assets =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46FE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Liabilities +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4E00" w14:textId="77777777" w:rsidR="00773F52" w:rsidRDefault="00522067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Equity </w:t>
            </w:r>
          </w:p>
        </w:tc>
      </w:tr>
      <w:tr w:rsidR="00773F52" w14:paraId="78408C6D" w14:textId="77777777">
        <w:trPr>
          <w:trHeight w:val="56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F898E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1st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CCF02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E6DAF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2AE96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  <w:tr w:rsidR="00773F52" w14:paraId="1E359AEE" w14:textId="77777777">
        <w:trPr>
          <w:trHeight w:val="118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2CEE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t>3</w:t>
            </w:r>
            <w:r>
              <w:rPr>
                <w:b/>
                <w:color w:val="FF0000"/>
                <w:sz w:val="20"/>
                <w:vertAlign w:val="superscript"/>
              </w:rPr>
              <w:t>rd</w:t>
            </w:r>
            <w:r>
              <w:rPr>
                <w:b/>
                <w:color w:val="FF0000"/>
                <w:sz w:val="20"/>
              </w:rPr>
              <w:t xml:space="preserve">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7FB3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77EFDCAD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47F1D335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0638F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82D7A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  <w:tr w:rsidR="00773F52" w14:paraId="7AC51869" w14:textId="77777777">
        <w:trPr>
          <w:trHeight w:val="152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6ED0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t>5</w:t>
            </w:r>
            <w:r>
              <w:rPr>
                <w:b/>
                <w:color w:val="FF0000"/>
                <w:sz w:val="20"/>
                <w:vertAlign w:val="superscript"/>
              </w:rPr>
              <w:t>th</w:t>
            </w:r>
            <w:r>
              <w:rPr>
                <w:b/>
                <w:color w:val="FF0000"/>
                <w:sz w:val="20"/>
              </w:rPr>
              <w:t xml:space="preserve">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8C693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08E6EB45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1DDC5ED4" w14:textId="77777777" w:rsidR="00773F52" w:rsidRDefault="00522067">
            <w:pPr>
              <w:spacing w:after="101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2A2EBDAA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EE3A5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01652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tbl>
      <w:tblPr>
        <w:tblW w:w="9158" w:type="dxa"/>
        <w:tblInd w:w="91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2918"/>
        <w:gridCol w:w="2126"/>
        <w:gridCol w:w="2837"/>
      </w:tblGrid>
      <w:tr w:rsidR="00773F52" w14:paraId="3DCEFD03" w14:textId="77777777" w:rsidTr="000434C1">
        <w:trPr>
          <w:trHeight w:val="126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5F10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t>12</w:t>
            </w:r>
            <w:r>
              <w:rPr>
                <w:b/>
                <w:color w:val="FF0000"/>
                <w:sz w:val="20"/>
                <w:vertAlign w:val="superscript"/>
              </w:rPr>
              <w:t>th</w:t>
            </w:r>
            <w:r>
              <w:rPr>
                <w:b/>
                <w:color w:val="FF0000"/>
                <w:sz w:val="20"/>
              </w:rPr>
              <w:t xml:space="preserve">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9F0D0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6C5802BF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076E5985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2F6CE7CF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5B54A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87720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tbl>
      <w:tblPr>
        <w:tblStyle w:val="TableGrid1"/>
        <w:tblW w:w="9158" w:type="dxa"/>
        <w:tblInd w:w="91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2918"/>
        <w:gridCol w:w="2126"/>
        <w:gridCol w:w="2837"/>
      </w:tblGrid>
      <w:tr w:rsidR="00773F52" w14:paraId="05693B51" w14:textId="77777777">
        <w:trPr>
          <w:trHeight w:val="8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D4391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lastRenderedPageBreak/>
              <w:t>15</w:t>
            </w:r>
            <w:r>
              <w:rPr>
                <w:b/>
                <w:color w:val="FF0000"/>
                <w:sz w:val="20"/>
                <w:vertAlign w:val="superscript"/>
              </w:rPr>
              <w:t>th</w:t>
            </w:r>
            <w:r>
              <w:rPr>
                <w:b/>
                <w:color w:val="FF0000"/>
                <w:sz w:val="20"/>
              </w:rPr>
              <w:t xml:space="preserve">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E599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4865E2D7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3E28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93529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  <w:tr w:rsidR="00773F52" w14:paraId="45C6B87E" w14:textId="77777777">
        <w:trPr>
          <w:trHeight w:val="8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489A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t>16</w:t>
            </w:r>
            <w:r>
              <w:rPr>
                <w:b/>
                <w:color w:val="FF0000"/>
                <w:sz w:val="20"/>
                <w:vertAlign w:val="superscript"/>
              </w:rPr>
              <w:t>th</w:t>
            </w:r>
            <w:r>
              <w:rPr>
                <w:b/>
                <w:color w:val="FF0000"/>
                <w:sz w:val="20"/>
              </w:rPr>
              <w:t xml:space="preserve">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FBF0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4063DE4F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45869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09A93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  <w:tr w:rsidR="00773F52" w14:paraId="796F5BEB" w14:textId="77777777">
        <w:trPr>
          <w:trHeight w:val="83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915D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t>19</w:t>
            </w:r>
            <w:r>
              <w:rPr>
                <w:b/>
                <w:color w:val="FF0000"/>
                <w:sz w:val="20"/>
                <w:vertAlign w:val="superscript"/>
              </w:rPr>
              <w:t>th</w:t>
            </w:r>
            <w:r>
              <w:rPr>
                <w:b/>
                <w:color w:val="FF0000"/>
                <w:sz w:val="20"/>
              </w:rPr>
              <w:t xml:space="preserve">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58396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72C5F36C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85FA9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A9FC0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  <w:tr w:rsidR="00773F52" w14:paraId="4C21C3A1" w14:textId="77777777">
        <w:trPr>
          <w:trHeight w:val="153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380A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t>22</w:t>
            </w:r>
            <w:r>
              <w:rPr>
                <w:b/>
                <w:color w:val="FF0000"/>
                <w:sz w:val="20"/>
                <w:vertAlign w:val="superscript"/>
              </w:rPr>
              <w:t>nd</w:t>
            </w:r>
            <w:r>
              <w:rPr>
                <w:b/>
                <w:color w:val="FF0000"/>
                <w:sz w:val="20"/>
              </w:rPr>
              <w:t xml:space="preserve">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0A03E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6B501E5F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7BAA1706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47422C67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E428F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C4B4E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  <w:tr w:rsidR="00773F52" w14:paraId="29D2D4B0" w14:textId="77777777">
        <w:trPr>
          <w:trHeight w:val="152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ADE97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t>23</w:t>
            </w:r>
            <w:r>
              <w:rPr>
                <w:b/>
                <w:color w:val="FF0000"/>
                <w:sz w:val="20"/>
                <w:vertAlign w:val="superscript"/>
              </w:rPr>
              <w:t>rd</w:t>
            </w:r>
            <w:r>
              <w:rPr>
                <w:b/>
                <w:color w:val="FF0000"/>
                <w:sz w:val="20"/>
              </w:rPr>
              <w:t xml:space="preserve">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A1E4C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3009227A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697C6621" w14:textId="77777777" w:rsidR="00773F52" w:rsidRDefault="00522067">
            <w:pPr>
              <w:spacing w:after="101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6466E896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5B235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294CA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  <w:tr w:rsidR="00773F52" w14:paraId="3E98BD26" w14:textId="77777777">
        <w:trPr>
          <w:trHeight w:val="118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62C79" w14:textId="77777777" w:rsidR="00773F52" w:rsidRDefault="00522067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0000"/>
                <w:sz w:val="20"/>
              </w:rPr>
              <w:t>28</w:t>
            </w:r>
            <w:r>
              <w:rPr>
                <w:b/>
                <w:color w:val="FF0000"/>
                <w:sz w:val="20"/>
                <w:vertAlign w:val="superscript"/>
              </w:rPr>
              <w:t>th</w:t>
            </w:r>
            <w:r>
              <w:rPr>
                <w:b/>
                <w:color w:val="FF0000"/>
                <w:sz w:val="20"/>
              </w:rPr>
              <w:t xml:space="preserve"> Feb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4CAD6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5CF66C60" w14:textId="77777777" w:rsidR="00773F52" w:rsidRDefault="00522067">
            <w:pPr>
              <w:spacing w:after="106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  <w:p w14:paraId="74A889CB" w14:textId="77777777" w:rsidR="00773F52" w:rsidRDefault="00522067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38AC" w14:textId="77777777" w:rsidR="00773F52" w:rsidRDefault="00522067">
            <w:pPr>
              <w:spacing w:after="0" w:line="259" w:lineRule="auto"/>
              <w:ind w:left="69" w:firstLine="0"/>
              <w:jc w:val="center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9BEC8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49D2C85" w14:textId="77777777" w:rsidR="00773F52" w:rsidRDefault="00522067">
      <w:pPr>
        <w:spacing w:after="0" w:line="259" w:lineRule="auto"/>
        <w:ind w:left="202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18DAF" w14:textId="77777777" w:rsidR="00773F52" w:rsidRDefault="00522067">
      <w:pPr>
        <w:spacing w:after="0" w:line="259" w:lineRule="auto"/>
        <w:ind w:left="202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1BF39F" w14:textId="6B5B1A89" w:rsidR="00BE7AB9" w:rsidRPr="005C767A" w:rsidRDefault="008724CA" w:rsidP="007B3C15">
      <w:pPr>
        <w:pStyle w:val="Heading2"/>
        <w:numPr>
          <w:ilvl w:val="0"/>
          <w:numId w:val="37"/>
        </w:numPr>
      </w:pPr>
      <w:r>
        <w:t>Transaction A</w:t>
      </w:r>
      <w:r w:rsidR="00BE7AB9">
        <w:t>nalysis Task</w:t>
      </w:r>
      <w:r w:rsidR="00827576">
        <w:t xml:space="preserve"> </w:t>
      </w:r>
    </w:p>
    <w:p w14:paraId="0DB3B627" w14:textId="2DDCE597" w:rsidR="00BE7AB9" w:rsidRPr="00BE7AB9" w:rsidRDefault="00BE7AB9" w:rsidP="00BE7AB9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b/>
          <w:noProof/>
        </w:rPr>
        <w:drawing>
          <wp:inline distT="0" distB="0" distL="0" distR="0" wp14:anchorId="0E60A82D" wp14:editId="62358414">
            <wp:extent cx="6530665" cy="277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332" cy="277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5F5A8" w14:textId="77777777" w:rsidR="00BE7AB9" w:rsidRPr="00BE7AB9" w:rsidRDefault="00BE7AB9" w:rsidP="00BE7AB9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</w:p>
    <w:p w14:paraId="2AC6C87C" w14:textId="77777777" w:rsidR="002D0D04" w:rsidRDefault="002D0D04" w:rsidP="002D0D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08514D2D" w14:textId="7AFF2F4E" w:rsidR="002D0D04" w:rsidRPr="00AD1C40" w:rsidRDefault="002D0D04" w:rsidP="002D0D04">
      <w:pPr>
        <w:rPr>
          <w:b/>
          <w:u w:val="single"/>
        </w:rPr>
      </w:pPr>
      <w:r w:rsidRPr="00AD1C40">
        <w:rPr>
          <w:b/>
          <w:u w:val="single"/>
          <w:lang w:val="en-US"/>
        </w:rPr>
        <w:lastRenderedPageBreak/>
        <w:t xml:space="preserve">Transaction Analysis Table </w:t>
      </w:r>
    </w:p>
    <w:p w14:paraId="320A5C5D" w14:textId="77777777" w:rsidR="002D0D04" w:rsidRPr="00F75186" w:rsidRDefault="002D0D04" w:rsidP="002D0D04">
      <w:pPr>
        <w:ind w:left="780"/>
        <w:rPr>
          <w:b/>
        </w:rPr>
      </w:pPr>
    </w:p>
    <w:tbl>
      <w:tblPr>
        <w:tblW w:w="91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7"/>
        <w:gridCol w:w="3060"/>
        <w:gridCol w:w="2700"/>
        <w:gridCol w:w="2608"/>
      </w:tblGrid>
      <w:tr w:rsidR="002D0D04" w:rsidRPr="00C766E4" w14:paraId="70C56BC9" w14:textId="77777777" w:rsidTr="00152FDC">
        <w:trPr>
          <w:trHeight w:val="315"/>
        </w:trPr>
        <w:tc>
          <w:tcPr>
            <w:tcW w:w="737" w:type="dxa"/>
          </w:tcPr>
          <w:p w14:paraId="52862B49" w14:textId="77777777" w:rsidR="002D0D04" w:rsidRPr="00251B2D" w:rsidRDefault="002D0D04" w:rsidP="0016130D">
            <w:pPr>
              <w:ind w:hanging="456"/>
              <w:jc w:val="center"/>
              <w:rPr>
                <w:b/>
              </w:rPr>
            </w:pPr>
            <w:r w:rsidRPr="0016130D">
              <w:rPr>
                <w:b/>
                <w:sz w:val="21"/>
              </w:rPr>
              <w:t>Date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00375EA6" w14:textId="77777777" w:rsidR="002D0D04" w:rsidRPr="00251B2D" w:rsidRDefault="002D0D04" w:rsidP="00152FDC">
            <w:pPr>
              <w:jc w:val="center"/>
              <w:rPr>
                <w:b/>
              </w:rPr>
            </w:pPr>
            <w:r w:rsidRPr="00251B2D">
              <w:rPr>
                <w:b/>
              </w:rPr>
              <w:t>ASSETS</w:t>
            </w:r>
            <w:r>
              <w:rPr>
                <w:b/>
              </w:rPr>
              <w:t xml:space="preserve">       =</w:t>
            </w: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6736B296" w14:textId="77777777" w:rsidR="002D0D04" w:rsidRPr="00251B2D" w:rsidRDefault="002D0D04" w:rsidP="00152FDC">
            <w:pPr>
              <w:jc w:val="center"/>
              <w:rPr>
                <w:b/>
              </w:rPr>
            </w:pPr>
            <w:r w:rsidRPr="00251B2D">
              <w:rPr>
                <w:b/>
              </w:rPr>
              <w:t>LIABILITIES</w:t>
            </w:r>
            <w:r>
              <w:rPr>
                <w:b/>
              </w:rPr>
              <w:t xml:space="preserve">     +</w:t>
            </w: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386E0BBF" w14:textId="77777777" w:rsidR="002D0D04" w:rsidRPr="00251B2D" w:rsidRDefault="002D0D04" w:rsidP="00152FDC">
            <w:pPr>
              <w:jc w:val="center"/>
              <w:rPr>
                <w:b/>
              </w:rPr>
            </w:pPr>
            <w:r w:rsidRPr="00251B2D">
              <w:rPr>
                <w:b/>
              </w:rPr>
              <w:t>OWNERS’ EQUITY</w:t>
            </w:r>
          </w:p>
        </w:tc>
      </w:tr>
      <w:tr w:rsidR="002D0D04" w:rsidRPr="00C766E4" w14:paraId="41158C31" w14:textId="77777777" w:rsidTr="00152FDC">
        <w:trPr>
          <w:trHeight w:hRule="exact" w:val="851"/>
        </w:trPr>
        <w:tc>
          <w:tcPr>
            <w:tcW w:w="737" w:type="dxa"/>
          </w:tcPr>
          <w:p w14:paraId="60C4F035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7E401A8F" w14:textId="77777777" w:rsidR="002D0D04" w:rsidRPr="00251B2D" w:rsidRDefault="002D0D04" w:rsidP="00152FDC">
            <w:pPr>
              <w:spacing w:line="360" w:lineRule="auto"/>
              <w:jc w:val="center"/>
            </w:pPr>
          </w:p>
          <w:p w14:paraId="7C47E312" w14:textId="77777777" w:rsidR="002D0D04" w:rsidRPr="00251B2D" w:rsidRDefault="002D0D04" w:rsidP="00152FDC">
            <w:pPr>
              <w:spacing w:line="360" w:lineRule="auto"/>
              <w:jc w:val="center"/>
            </w:pPr>
          </w:p>
          <w:p w14:paraId="6CDF24F2" w14:textId="77777777" w:rsidR="002D0D04" w:rsidRPr="00251B2D" w:rsidRDefault="002D0D04" w:rsidP="00152FDC">
            <w:pPr>
              <w:spacing w:line="360" w:lineRule="auto"/>
              <w:jc w:val="center"/>
            </w:pPr>
          </w:p>
          <w:p w14:paraId="4799380C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5C07FFFF" w14:textId="77777777" w:rsidR="002D0D04" w:rsidRPr="00251B2D" w:rsidRDefault="002D0D04" w:rsidP="00152FDC">
            <w:pPr>
              <w:spacing w:line="360" w:lineRule="auto"/>
              <w:jc w:val="center"/>
            </w:pPr>
          </w:p>
          <w:p w14:paraId="39F4B919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7C6DB74A" w14:textId="77777777" w:rsidR="002D0D04" w:rsidRPr="00251B2D" w:rsidRDefault="002D0D04" w:rsidP="00152FDC">
            <w:pPr>
              <w:spacing w:line="360" w:lineRule="auto"/>
              <w:jc w:val="center"/>
            </w:pPr>
          </w:p>
          <w:p w14:paraId="181D8F77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45999F1B" w14:textId="77777777" w:rsidTr="00152FDC">
        <w:trPr>
          <w:trHeight w:hRule="exact" w:val="851"/>
        </w:trPr>
        <w:tc>
          <w:tcPr>
            <w:tcW w:w="737" w:type="dxa"/>
          </w:tcPr>
          <w:p w14:paraId="72B003F9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65954EEE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2C01FAD2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63001584" w14:textId="77777777" w:rsidR="002D0D04" w:rsidRPr="00251B2D" w:rsidRDefault="002D0D04" w:rsidP="00152FDC">
            <w:pPr>
              <w:spacing w:line="360" w:lineRule="auto"/>
              <w:jc w:val="center"/>
            </w:pPr>
          </w:p>
          <w:p w14:paraId="154650E2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30A89B1C" w14:textId="77777777" w:rsidTr="00152FDC">
        <w:trPr>
          <w:trHeight w:hRule="exact" w:val="851"/>
        </w:trPr>
        <w:tc>
          <w:tcPr>
            <w:tcW w:w="737" w:type="dxa"/>
          </w:tcPr>
          <w:p w14:paraId="3179A0B5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221707B0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688EACCC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44880159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6B479356" w14:textId="77777777" w:rsidTr="00152FDC">
        <w:trPr>
          <w:trHeight w:hRule="exact" w:val="851"/>
        </w:trPr>
        <w:tc>
          <w:tcPr>
            <w:tcW w:w="737" w:type="dxa"/>
          </w:tcPr>
          <w:p w14:paraId="4F534A9A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4961D015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4878A32D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5718BE40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1480F13B" w14:textId="77777777" w:rsidTr="00152FDC">
        <w:trPr>
          <w:trHeight w:hRule="exact" w:val="851"/>
        </w:trPr>
        <w:tc>
          <w:tcPr>
            <w:tcW w:w="737" w:type="dxa"/>
          </w:tcPr>
          <w:p w14:paraId="33EC2E46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06B7F9CB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5AF6835D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3E1A5D7A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2CA0F163" w14:textId="77777777" w:rsidTr="00152FDC">
        <w:trPr>
          <w:trHeight w:hRule="exact" w:val="851"/>
        </w:trPr>
        <w:tc>
          <w:tcPr>
            <w:tcW w:w="737" w:type="dxa"/>
          </w:tcPr>
          <w:p w14:paraId="31B32B18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4188F636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3E5A3BD3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26B5EF10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7B52D326" w14:textId="77777777" w:rsidTr="00152FDC">
        <w:trPr>
          <w:trHeight w:hRule="exact" w:val="851"/>
        </w:trPr>
        <w:tc>
          <w:tcPr>
            <w:tcW w:w="737" w:type="dxa"/>
          </w:tcPr>
          <w:p w14:paraId="35591BC3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368AD58B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072EF6D6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2FC03234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09CE67D0" w14:textId="77777777" w:rsidTr="00152FDC">
        <w:trPr>
          <w:trHeight w:hRule="exact" w:val="851"/>
        </w:trPr>
        <w:tc>
          <w:tcPr>
            <w:tcW w:w="737" w:type="dxa"/>
          </w:tcPr>
          <w:p w14:paraId="337B45FA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1B385453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5B07B916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52545F07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1912DFA5" w14:textId="77777777" w:rsidTr="00152FDC">
        <w:trPr>
          <w:trHeight w:hRule="exact" w:val="851"/>
        </w:trPr>
        <w:tc>
          <w:tcPr>
            <w:tcW w:w="737" w:type="dxa"/>
          </w:tcPr>
          <w:p w14:paraId="4E7148FD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6B09F51D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780D4641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304D1B08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7CC93FF6" w14:textId="77777777" w:rsidTr="00152FDC">
        <w:trPr>
          <w:trHeight w:hRule="exact" w:val="851"/>
        </w:trPr>
        <w:tc>
          <w:tcPr>
            <w:tcW w:w="737" w:type="dxa"/>
          </w:tcPr>
          <w:p w14:paraId="041A7956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06AD9B28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4D2608E0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472F4DD2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08181DB4" w14:textId="77777777" w:rsidTr="00152FDC">
        <w:trPr>
          <w:trHeight w:hRule="exact" w:val="851"/>
        </w:trPr>
        <w:tc>
          <w:tcPr>
            <w:tcW w:w="737" w:type="dxa"/>
          </w:tcPr>
          <w:p w14:paraId="4FA7B5EE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6FFB4526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1598ACE8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1D2DFB8D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17958642" w14:textId="77777777" w:rsidTr="00152FDC">
        <w:trPr>
          <w:trHeight w:hRule="exact" w:val="851"/>
        </w:trPr>
        <w:tc>
          <w:tcPr>
            <w:tcW w:w="737" w:type="dxa"/>
          </w:tcPr>
          <w:p w14:paraId="20382ED3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2669237B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2A82DC75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795045DF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4A8234C1" w14:textId="77777777" w:rsidTr="00152FDC">
        <w:trPr>
          <w:trHeight w:hRule="exact" w:val="851"/>
        </w:trPr>
        <w:tc>
          <w:tcPr>
            <w:tcW w:w="737" w:type="dxa"/>
          </w:tcPr>
          <w:p w14:paraId="5E4C4A65" w14:textId="77777777" w:rsidR="002D0D04" w:rsidRPr="00251B2D" w:rsidRDefault="002D0D04" w:rsidP="00152FDC">
            <w:pPr>
              <w:spacing w:line="360" w:lineRule="auto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2FCEFC47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32B105BD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4C35E43F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</w:tr>
      <w:tr w:rsidR="002D0D04" w:rsidRPr="00C766E4" w14:paraId="04116C93" w14:textId="77777777" w:rsidTr="00152FDC">
        <w:trPr>
          <w:trHeight w:hRule="exact" w:val="779"/>
        </w:trPr>
        <w:tc>
          <w:tcPr>
            <w:tcW w:w="737" w:type="dxa"/>
          </w:tcPr>
          <w:p w14:paraId="002EB139" w14:textId="77777777" w:rsidR="002D0D04" w:rsidRPr="00251B2D" w:rsidRDefault="002D0D04" w:rsidP="00152FDC">
            <w:pPr>
              <w:spacing w:line="360" w:lineRule="auto"/>
            </w:pP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1A519AC5" w14:textId="77777777" w:rsidR="002D0D04" w:rsidRDefault="002D0D04" w:rsidP="00152FDC">
            <w:pPr>
              <w:spacing w:line="360" w:lineRule="auto"/>
            </w:pPr>
          </w:p>
          <w:p w14:paraId="47AB40D9" w14:textId="77777777" w:rsidR="002D0D04" w:rsidRPr="00251B2D" w:rsidRDefault="002D0D04" w:rsidP="00152FDC">
            <w:pPr>
              <w:spacing w:line="360" w:lineRule="auto"/>
            </w:pPr>
          </w:p>
          <w:p w14:paraId="0FE39F68" w14:textId="77777777" w:rsidR="002D0D04" w:rsidRPr="00251B2D" w:rsidRDefault="002D0D04" w:rsidP="00152FDC">
            <w:pPr>
              <w:spacing w:line="360" w:lineRule="auto"/>
              <w:jc w:val="center"/>
            </w:pPr>
          </w:p>
          <w:p w14:paraId="2A6704EA" w14:textId="77777777" w:rsidR="002D0D04" w:rsidRPr="00251B2D" w:rsidRDefault="002D0D04" w:rsidP="00152FDC">
            <w:pPr>
              <w:spacing w:line="360" w:lineRule="auto"/>
              <w:jc w:val="center"/>
            </w:pPr>
          </w:p>
          <w:p w14:paraId="4D345E52" w14:textId="77777777" w:rsidR="002D0D04" w:rsidRPr="00251B2D" w:rsidRDefault="002D0D04" w:rsidP="00152FDC">
            <w:pPr>
              <w:spacing w:line="360" w:lineRule="auto"/>
              <w:jc w:val="center"/>
            </w:pPr>
          </w:p>
        </w:tc>
        <w:tc>
          <w:tcPr>
            <w:tcW w:w="2700" w:type="dxa"/>
            <w:shd w:val="clear" w:color="auto" w:fill="auto"/>
            <w:noWrap/>
            <w:vAlign w:val="bottom"/>
          </w:tcPr>
          <w:p w14:paraId="6D135D68" w14:textId="77777777" w:rsidR="002D0D04" w:rsidRPr="00251B2D" w:rsidRDefault="002D0D04" w:rsidP="00152FDC">
            <w:pPr>
              <w:spacing w:line="360" w:lineRule="auto"/>
            </w:pPr>
          </w:p>
        </w:tc>
        <w:tc>
          <w:tcPr>
            <w:tcW w:w="2608" w:type="dxa"/>
            <w:shd w:val="clear" w:color="auto" w:fill="auto"/>
            <w:noWrap/>
            <w:vAlign w:val="bottom"/>
          </w:tcPr>
          <w:p w14:paraId="1AF35505" w14:textId="77777777" w:rsidR="002D0D04" w:rsidRPr="00251B2D" w:rsidRDefault="002D0D04" w:rsidP="00152FDC">
            <w:pPr>
              <w:spacing w:line="360" w:lineRule="auto"/>
            </w:pPr>
          </w:p>
        </w:tc>
      </w:tr>
    </w:tbl>
    <w:p w14:paraId="2B7EE905" w14:textId="77777777" w:rsidR="002D0D04" w:rsidRDefault="002D0D04" w:rsidP="002D0D04">
      <w:pPr>
        <w:rPr>
          <w:b/>
          <w:sz w:val="28"/>
          <w:szCs w:val="28"/>
          <w:lang w:val="en-US"/>
        </w:rPr>
      </w:pPr>
      <w:r>
        <w:rPr>
          <w:b/>
          <w:lang w:val="en-US"/>
        </w:rPr>
        <w:tab/>
        <w:t xml:space="preserve">    </w:t>
      </w:r>
      <w:r w:rsidRPr="003422C0">
        <w:rPr>
          <w:b/>
          <w:sz w:val="28"/>
          <w:szCs w:val="28"/>
          <w:lang w:val="en-US"/>
        </w:rPr>
        <w:t xml:space="preserve">    </w:t>
      </w:r>
    </w:p>
    <w:p w14:paraId="27060E59" w14:textId="533B64CC" w:rsidR="002D0D04" w:rsidRPr="002E2CA9" w:rsidRDefault="003F29D9" w:rsidP="007B3C15">
      <w:pPr>
        <w:pStyle w:val="Heading2"/>
        <w:numPr>
          <w:ilvl w:val="0"/>
          <w:numId w:val="37"/>
        </w:numPr>
        <w:rPr>
          <w:sz w:val="21"/>
          <w:lang w:val="en-US"/>
        </w:rPr>
      </w:pPr>
      <w:r w:rsidRPr="005C767A">
        <w:rPr>
          <w:u w:val="single"/>
          <w:lang w:val="en-US"/>
        </w:rPr>
        <w:lastRenderedPageBreak/>
        <w:t>Challenge</w:t>
      </w:r>
      <w:r>
        <w:rPr>
          <w:lang w:val="en-US"/>
        </w:rPr>
        <w:t xml:space="preserve"> Can you construct the Income statement and Balance shee</w:t>
      </w:r>
      <w:r w:rsidR="00107F04">
        <w:rPr>
          <w:lang w:val="en-US"/>
        </w:rPr>
        <w:t xml:space="preserve">t from the information in </w:t>
      </w:r>
      <w:proofErr w:type="gramStart"/>
      <w:r w:rsidR="00107F04">
        <w:rPr>
          <w:lang w:val="en-US"/>
        </w:rPr>
        <w:t xml:space="preserve">Task </w:t>
      </w:r>
      <w:r>
        <w:rPr>
          <w:lang w:val="en-US"/>
        </w:rPr>
        <w:t xml:space="preserve"> above</w:t>
      </w:r>
      <w:proofErr w:type="gramEnd"/>
      <w:r>
        <w:rPr>
          <w:lang w:val="en-US"/>
        </w:rPr>
        <w:t xml:space="preserve">? </w:t>
      </w:r>
      <w:r w:rsidRPr="002E2CA9">
        <w:rPr>
          <w:sz w:val="21"/>
          <w:lang w:val="en-US"/>
        </w:rPr>
        <w:t xml:space="preserve">You may need your teacher’s guidance. </w:t>
      </w:r>
    </w:p>
    <w:p w14:paraId="2E6122E2" w14:textId="77777777" w:rsidR="002D0D04" w:rsidRPr="001F35C3" w:rsidRDefault="002D0D04" w:rsidP="002D0D04">
      <w:pPr>
        <w:rPr>
          <w:b/>
          <w:lang w:val="en-US"/>
        </w:rPr>
      </w:pPr>
    </w:p>
    <w:p w14:paraId="3EBE1F56" w14:textId="77777777" w:rsidR="002D0D04" w:rsidRPr="00C766E4" w:rsidRDefault="002D0D04" w:rsidP="002D0D0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</w:t>
      </w:r>
      <w:r w:rsidRPr="00C766E4">
        <w:rPr>
          <w:b/>
          <w:sz w:val="28"/>
          <w:szCs w:val="28"/>
          <w:lang w:val="en-US"/>
        </w:rPr>
        <w:t>Income Statement</w:t>
      </w:r>
      <w:r>
        <w:rPr>
          <w:b/>
          <w:sz w:val="28"/>
          <w:szCs w:val="28"/>
          <w:lang w:val="en-US"/>
        </w:rPr>
        <w:t xml:space="preserve"> for period </w:t>
      </w:r>
      <w:proofErr w:type="gramStart"/>
      <w:r>
        <w:rPr>
          <w:b/>
          <w:sz w:val="28"/>
          <w:szCs w:val="28"/>
          <w:lang w:val="en-US"/>
        </w:rPr>
        <w:t>ended  ….</w:t>
      </w:r>
      <w:proofErr w:type="gramEnd"/>
    </w:p>
    <w:tbl>
      <w:tblPr>
        <w:tblW w:w="79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2174"/>
        <w:gridCol w:w="2160"/>
      </w:tblGrid>
      <w:tr w:rsidR="002D0D04" w:rsidRPr="00C766E4" w14:paraId="7B3B659C" w14:textId="77777777" w:rsidTr="00152FDC">
        <w:trPr>
          <w:trHeight w:hRule="exact" w:val="340"/>
        </w:trPr>
        <w:tc>
          <w:tcPr>
            <w:tcW w:w="3586" w:type="dxa"/>
          </w:tcPr>
          <w:p w14:paraId="1EC4FAC3" w14:textId="77777777" w:rsidR="002D0D04" w:rsidRPr="00C766E4" w:rsidRDefault="002D0D04" w:rsidP="00152FDC">
            <w:pPr>
              <w:pStyle w:val="Header"/>
              <w:rPr>
                <w:b/>
                <w:bCs/>
                <w:sz w:val="28"/>
              </w:rPr>
            </w:pPr>
          </w:p>
        </w:tc>
        <w:tc>
          <w:tcPr>
            <w:tcW w:w="2174" w:type="dxa"/>
          </w:tcPr>
          <w:p w14:paraId="05D4E07D" w14:textId="77777777" w:rsidR="002D0D04" w:rsidRPr="00C766E4" w:rsidRDefault="002D0D04" w:rsidP="00152FDC">
            <w:pPr>
              <w:jc w:val="center"/>
              <w:rPr>
                <w:b/>
                <w:sz w:val="28"/>
                <w:szCs w:val="28"/>
              </w:rPr>
            </w:pPr>
            <w:r w:rsidRPr="00C766E4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160" w:type="dxa"/>
          </w:tcPr>
          <w:p w14:paraId="52B4C020" w14:textId="77777777" w:rsidR="002D0D04" w:rsidRPr="00C766E4" w:rsidRDefault="002D0D04" w:rsidP="00152FDC">
            <w:pPr>
              <w:jc w:val="center"/>
              <w:rPr>
                <w:b/>
                <w:sz w:val="28"/>
                <w:szCs w:val="28"/>
              </w:rPr>
            </w:pPr>
            <w:r w:rsidRPr="00C766E4">
              <w:rPr>
                <w:b/>
                <w:sz w:val="28"/>
                <w:szCs w:val="28"/>
              </w:rPr>
              <w:t>$</w:t>
            </w:r>
          </w:p>
        </w:tc>
      </w:tr>
      <w:tr w:rsidR="002D0D04" w:rsidRPr="00C766E4" w14:paraId="4146B497" w14:textId="77777777" w:rsidTr="00152FDC">
        <w:trPr>
          <w:trHeight w:hRule="exact" w:val="340"/>
        </w:trPr>
        <w:tc>
          <w:tcPr>
            <w:tcW w:w="3586" w:type="dxa"/>
          </w:tcPr>
          <w:p w14:paraId="30B617A5" w14:textId="23AB6ADA" w:rsidR="002D0D04" w:rsidRPr="00C766E4" w:rsidRDefault="00874542" w:rsidP="00152FDC">
            <w:pPr>
              <w:spacing w:line="360" w:lineRule="auto"/>
              <w:ind w:left="360" w:right="180"/>
            </w:pPr>
            <w:r>
              <w:t xml:space="preserve">Service fee income </w:t>
            </w:r>
          </w:p>
        </w:tc>
        <w:tc>
          <w:tcPr>
            <w:tcW w:w="2174" w:type="dxa"/>
          </w:tcPr>
          <w:p w14:paraId="54B5E616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6148CF54" w14:textId="77777777" w:rsidR="002D0D04" w:rsidRPr="00C766E4" w:rsidRDefault="002D0D04" w:rsidP="00152FDC">
            <w:pPr>
              <w:spacing w:line="360" w:lineRule="auto"/>
            </w:pPr>
          </w:p>
        </w:tc>
      </w:tr>
      <w:tr w:rsidR="002D0D04" w:rsidRPr="00C766E4" w14:paraId="6C1AC802" w14:textId="77777777" w:rsidTr="00152FDC">
        <w:trPr>
          <w:trHeight w:hRule="exact" w:val="340"/>
        </w:trPr>
        <w:tc>
          <w:tcPr>
            <w:tcW w:w="3586" w:type="dxa"/>
          </w:tcPr>
          <w:p w14:paraId="508ACDFC" w14:textId="1A100455" w:rsidR="002D0D04" w:rsidRPr="0016130D" w:rsidRDefault="00874542" w:rsidP="00152FDC">
            <w:pPr>
              <w:spacing w:line="360" w:lineRule="auto"/>
              <w:ind w:left="360" w:right="180"/>
              <w:rPr>
                <w:b/>
              </w:rPr>
            </w:pPr>
            <w:r w:rsidRPr="0016130D">
              <w:rPr>
                <w:b/>
              </w:rPr>
              <w:t>Less Expenses</w:t>
            </w:r>
          </w:p>
        </w:tc>
        <w:tc>
          <w:tcPr>
            <w:tcW w:w="2174" w:type="dxa"/>
          </w:tcPr>
          <w:p w14:paraId="780D212C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2ABE9304" w14:textId="77777777" w:rsidR="002D0D04" w:rsidRPr="000263E7" w:rsidRDefault="002D0D04" w:rsidP="00152FDC">
            <w:pPr>
              <w:pStyle w:val="Heading5"/>
              <w:spacing w:line="360" w:lineRule="auto"/>
              <w:rPr>
                <w:rFonts w:ascii="Arial" w:hAnsi="Arial" w:cs="Arial"/>
              </w:rPr>
            </w:pPr>
          </w:p>
        </w:tc>
      </w:tr>
      <w:tr w:rsidR="002D0D04" w:rsidRPr="00C766E4" w14:paraId="323440AD" w14:textId="77777777" w:rsidTr="00152FDC">
        <w:trPr>
          <w:trHeight w:hRule="exact" w:val="340"/>
        </w:trPr>
        <w:tc>
          <w:tcPr>
            <w:tcW w:w="3586" w:type="dxa"/>
          </w:tcPr>
          <w:p w14:paraId="5A77E079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2174" w:type="dxa"/>
          </w:tcPr>
          <w:p w14:paraId="43EB6397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38586555" w14:textId="77777777" w:rsidR="002D0D04" w:rsidRPr="000263E7" w:rsidRDefault="002D0D04" w:rsidP="00152FDC">
            <w:pPr>
              <w:pStyle w:val="Heading5"/>
              <w:spacing w:line="360" w:lineRule="auto"/>
              <w:rPr>
                <w:rFonts w:ascii="Arial" w:hAnsi="Arial" w:cs="Arial"/>
              </w:rPr>
            </w:pPr>
          </w:p>
        </w:tc>
      </w:tr>
      <w:tr w:rsidR="002D0D04" w:rsidRPr="00C766E4" w14:paraId="49CECF61" w14:textId="77777777" w:rsidTr="00152FDC">
        <w:trPr>
          <w:trHeight w:hRule="exact" w:val="340"/>
        </w:trPr>
        <w:tc>
          <w:tcPr>
            <w:tcW w:w="3586" w:type="dxa"/>
          </w:tcPr>
          <w:p w14:paraId="19A1FBAD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2174" w:type="dxa"/>
          </w:tcPr>
          <w:p w14:paraId="7640D29E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2FDCEF23" w14:textId="77777777" w:rsidR="002D0D04" w:rsidRPr="00C766E4" w:rsidRDefault="002D0D04" w:rsidP="00152FDC">
            <w:pPr>
              <w:spacing w:line="360" w:lineRule="auto"/>
            </w:pPr>
          </w:p>
        </w:tc>
      </w:tr>
      <w:tr w:rsidR="002D0D04" w:rsidRPr="00C766E4" w14:paraId="6F8C6CE2" w14:textId="77777777" w:rsidTr="00152FDC">
        <w:trPr>
          <w:trHeight w:hRule="exact" w:val="340"/>
        </w:trPr>
        <w:tc>
          <w:tcPr>
            <w:tcW w:w="3586" w:type="dxa"/>
          </w:tcPr>
          <w:p w14:paraId="1DF6A8E3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2174" w:type="dxa"/>
          </w:tcPr>
          <w:p w14:paraId="1AB9CE7B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6532F922" w14:textId="77777777" w:rsidR="002D0D04" w:rsidRPr="00C766E4" w:rsidRDefault="002D0D04" w:rsidP="00152FDC">
            <w:pPr>
              <w:spacing w:line="360" w:lineRule="auto"/>
            </w:pPr>
          </w:p>
        </w:tc>
      </w:tr>
      <w:tr w:rsidR="002D0D04" w:rsidRPr="00C766E4" w14:paraId="1A68E866" w14:textId="77777777" w:rsidTr="00152FDC">
        <w:trPr>
          <w:trHeight w:hRule="exact" w:val="340"/>
        </w:trPr>
        <w:tc>
          <w:tcPr>
            <w:tcW w:w="3586" w:type="dxa"/>
          </w:tcPr>
          <w:p w14:paraId="793A0AA4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2174" w:type="dxa"/>
          </w:tcPr>
          <w:p w14:paraId="42B72F30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089A16CA" w14:textId="77777777" w:rsidR="002D0D04" w:rsidRPr="00C766E4" w:rsidRDefault="002D0D04" w:rsidP="00152FDC">
            <w:pPr>
              <w:spacing w:line="360" w:lineRule="auto"/>
            </w:pPr>
          </w:p>
        </w:tc>
      </w:tr>
      <w:tr w:rsidR="002D0D04" w:rsidRPr="00C766E4" w14:paraId="5595FE17" w14:textId="77777777" w:rsidTr="00152FDC">
        <w:trPr>
          <w:trHeight w:hRule="exact" w:val="340"/>
        </w:trPr>
        <w:tc>
          <w:tcPr>
            <w:tcW w:w="3586" w:type="dxa"/>
          </w:tcPr>
          <w:p w14:paraId="45A8608E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2174" w:type="dxa"/>
          </w:tcPr>
          <w:p w14:paraId="678CF6B5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25E176C4" w14:textId="77777777" w:rsidR="002D0D04" w:rsidRPr="00C766E4" w:rsidRDefault="002D0D04" w:rsidP="00152FDC">
            <w:pPr>
              <w:spacing w:line="360" w:lineRule="auto"/>
            </w:pPr>
          </w:p>
        </w:tc>
      </w:tr>
      <w:tr w:rsidR="002D0D04" w:rsidRPr="00C766E4" w14:paraId="32CA65CE" w14:textId="77777777" w:rsidTr="00152FDC">
        <w:trPr>
          <w:trHeight w:hRule="exact" w:val="340"/>
        </w:trPr>
        <w:tc>
          <w:tcPr>
            <w:tcW w:w="3586" w:type="dxa"/>
          </w:tcPr>
          <w:p w14:paraId="76419DBB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2174" w:type="dxa"/>
          </w:tcPr>
          <w:p w14:paraId="4E4D05EB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7BE8F34A" w14:textId="77777777" w:rsidR="002D0D04" w:rsidRPr="00C766E4" w:rsidRDefault="002D0D04" w:rsidP="00152FDC">
            <w:pPr>
              <w:spacing w:line="360" w:lineRule="auto"/>
            </w:pPr>
          </w:p>
        </w:tc>
      </w:tr>
      <w:tr w:rsidR="002D0D04" w:rsidRPr="00C766E4" w14:paraId="12754013" w14:textId="77777777" w:rsidTr="00152FDC">
        <w:trPr>
          <w:trHeight w:hRule="exact" w:val="340"/>
        </w:trPr>
        <w:tc>
          <w:tcPr>
            <w:tcW w:w="3586" w:type="dxa"/>
          </w:tcPr>
          <w:p w14:paraId="19B0567F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2174" w:type="dxa"/>
          </w:tcPr>
          <w:p w14:paraId="1CF304A1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32055AB3" w14:textId="77777777" w:rsidR="002D0D04" w:rsidRPr="00C766E4" w:rsidRDefault="002D0D04" w:rsidP="00152FDC">
            <w:pPr>
              <w:spacing w:line="360" w:lineRule="auto"/>
            </w:pPr>
          </w:p>
        </w:tc>
      </w:tr>
      <w:tr w:rsidR="002D0D04" w:rsidRPr="00C766E4" w14:paraId="61D84F48" w14:textId="77777777" w:rsidTr="00152FDC">
        <w:trPr>
          <w:trHeight w:hRule="exact" w:val="340"/>
        </w:trPr>
        <w:tc>
          <w:tcPr>
            <w:tcW w:w="3586" w:type="dxa"/>
          </w:tcPr>
          <w:p w14:paraId="3727D179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2174" w:type="dxa"/>
          </w:tcPr>
          <w:p w14:paraId="0D9BEE1F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320AC29A" w14:textId="77777777" w:rsidR="002D0D04" w:rsidRPr="00C766E4" w:rsidRDefault="002D0D04" w:rsidP="00152FDC">
            <w:pPr>
              <w:spacing w:line="360" w:lineRule="auto"/>
            </w:pPr>
          </w:p>
        </w:tc>
      </w:tr>
      <w:tr w:rsidR="002D0D04" w:rsidRPr="00C766E4" w14:paraId="51EFCF35" w14:textId="77777777" w:rsidTr="00152FDC">
        <w:trPr>
          <w:trHeight w:hRule="exact" w:val="340"/>
        </w:trPr>
        <w:tc>
          <w:tcPr>
            <w:tcW w:w="3586" w:type="dxa"/>
          </w:tcPr>
          <w:p w14:paraId="426665FB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2174" w:type="dxa"/>
          </w:tcPr>
          <w:p w14:paraId="6D632C71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2160" w:type="dxa"/>
          </w:tcPr>
          <w:p w14:paraId="10ACD839" w14:textId="77777777" w:rsidR="002D0D04" w:rsidRPr="00C766E4" w:rsidRDefault="002D0D04" w:rsidP="00152FDC">
            <w:pPr>
              <w:spacing w:line="360" w:lineRule="auto"/>
            </w:pPr>
          </w:p>
        </w:tc>
      </w:tr>
    </w:tbl>
    <w:p w14:paraId="77ED0F8C" w14:textId="77777777" w:rsidR="002D0D04" w:rsidRDefault="002D0D04" w:rsidP="002D0D04">
      <w:pPr>
        <w:rPr>
          <w:lang w:val="en-US"/>
        </w:rPr>
      </w:pPr>
    </w:p>
    <w:p w14:paraId="6290D12F" w14:textId="77777777" w:rsidR="002D0D04" w:rsidRPr="00365B64" w:rsidRDefault="002D0D04" w:rsidP="005C767A">
      <w:pPr>
        <w:ind w:left="0" w:firstLine="0"/>
        <w:rPr>
          <w:sz w:val="16"/>
          <w:szCs w:val="16"/>
          <w:lang w:val="en-US"/>
        </w:rPr>
      </w:pPr>
    </w:p>
    <w:p w14:paraId="68B5D728" w14:textId="77777777" w:rsidR="002D0D04" w:rsidRPr="00C766E4" w:rsidRDefault="002D0D04" w:rsidP="002D0D04">
      <w:pPr>
        <w:rPr>
          <w:lang w:val="en-US"/>
        </w:rPr>
      </w:pPr>
    </w:p>
    <w:p w14:paraId="230C06A1" w14:textId="77777777" w:rsidR="002D0D04" w:rsidRPr="00343A3B" w:rsidRDefault="002D0D04" w:rsidP="002D0D04"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Balance Sheet as at ….</w:t>
      </w: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60"/>
        <w:gridCol w:w="1260"/>
        <w:gridCol w:w="2520"/>
        <w:gridCol w:w="1260"/>
        <w:gridCol w:w="1260"/>
      </w:tblGrid>
      <w:tr w:rsidR="002D0D04" w:rsidRPr="00C766E4" w14:paraId="2B420E70" w14:textId="77777777" w:rsidTr="00152FDC">
        <w:trPr>
          <w:trHeight w:hRule="exact" w:val="340"/>
        </w:trPr>
        <w:tc>
          <w:tcPr>
            <w:tcW w:w="2160" w:type="dxa"/>
          </w:tcPr>
          <w:p w14:paraId="1F6713F3" w14:textId="77777777" w:rsidR="002D0D04" w:rsidRPr="00C766E4" w:rsidRDefault="002D0D04" w:rsidP="00152FDC">
            <w:pPr>
              <w:pStyle w:val="Header"/>
              <w:rPr>
                <w:b/>
                <w:bCs/>
                <w:sz w:val="28"/>
              </w:rPr>
            </w:pPr>
            <w:r w:rsidRPr="00C766E4">
              <w:rPr>
                <w:b/>
                <w:bCs/>
                <w:sz w:val="28"/>
              </w:rPr>
              <w:t>Assets</w:t>
            </w:r>
          </w:p>
        </w:tc>
        <w:tc>
          <w:tcPr>
            <w:tcW w:w="1260" w:type="dxa"/>
          </w:tcPr>
          <w:p w14:paraId="5075135D" w14:textId="77777777" w:rsidR="002D0D04" w:rsidRPr="00C766E4" w:rsidRDefault="002D0D04" w:rsidP="00152FDC">
            <w:pPr>
              <w:jc w:val="center"/>
              <w:rPr>
                <w:b/>
                <w:sz w:val="28"/>
                <w:szCs w:val="28"/>
              </w:rPr>
            </w:pPr>
            <w:r w:rsidRPr="00C766E4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1260" w:type="dxa"/>
          </w:tcPr>
          <w:p w14:paraId="3674B891" w14:textId="77777777" w:rsidR="002D0D04" w:rsidRPr="00C766E4" w:rsidRDefault="002D0D04" w:rsidP="00152FDC">
            <w:pPr>
              <w:jc w:val="center"/>
              <w:rPr>
                <w:b/>
                <w:sz w:val="28"/>
                <w:szCs w:val="28"/>
              </w:rPr>
            </w:pPr>
            <w:r w:rsidRPr="00C766E4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520" w:type="dxa"/>
          </w:tcPr>
          <w:p w14:paraId="36D96E17" w14:textId="77777777" w:rsidR="002D0D04" w:rsidRPr="00C766E4" w:rsidRDefault="002D0D04" w:rsidP="00152FDC">
            <w:pPr>
              <w:rPr>
                <w:b/>
                <w:sz w:val="28"/>
                <w:szCs w:val="28"/>
              </w:rPr>
            </w:pPr>
            <w:r w:rsidRPr="00C766E4">
              <w:rPr>
                <w:b/>
                <w:sz w:val="28"/>
                <w:szCs w:val="28"/>
              </w:rPr>
              <w:t>Liabilities</w:t>
            </w:r>
          </w:p>
        </w:tc>
        <w:tc>
          <w:tcPr>
            <w:tcW w:w="1260" w:type="dxa"/>
          </w:tcPr>
          <w:p w14:paraId="4E6132E9" w14:textId="77777777" w:rsidR="002D0D04" w:rsidRPr="00C766E4" w:rsidRDefault="002D0D04" w:rsidP="00152FDC">
            <w:pPr>
              <w:jc w:val="center"/>
              <w:rPr>
                <w:b/>
                <w:sz w:val="28"/>
                <w:szCs w:val="28"/>
              </w:rPr>
            </w:pPr>
            <w:r w:rsidRPr="00C766E4">
              <w:rPr>
                <w:b/>
                <w:sz w:val="28"/>
                <w:szCs w:val="28"/>
              </w:rPr>
              <w:t>$</w:t>
            </w:r>
          </w:p>
        </w:tc>
        <w:tc>
          <w:tcPr>
            <w:tcW w:w="1260" w:type="dxa"/>
          </w:tcPr>
          <w:p w14:paraId="01EAE439" w14:textId="77777777" w:rsidR="002D0D04" w:rsidRPr="00C766E4" w:rsidRDefault="002D0D04" w:rsidP="00152FDC">
            <w:pPr>
              <w:jc w:val="center"/>
              <w:rPr>
                <w:b/>
                <w:sz w:val="28"/>
                <w:szCs w:val="28"/>
              </w:rPr>
            </w:pPr>
            <w:r w:rsidRPr="00C766E4">
              <w:rPr>
                <w:b/>
                <w:sz w:val="28"/>
                <w:szCs w:val="28"/>
              </w:rPr>
              <w:t>$</w:t>
            </w:r>
          </w:p>
        </w:tc>
      </w:tr>
      <w:tr w:rsidR="002D0D04" w:rsidRPr="00C766E4" w14:paraId="120AA263" w14:textId="77777777" w:rsidTr="00152FDC">
        <w:trPr>
          <w:trHeight w:hRule="exact" w:val="340"/>
        </w:trPr>
        <w:tc>
          <w:tcPr>
            <w:tcW w:w="2160" w:type="dxa"/>
          </w:tcPr>
          <w:p w14:paraId="2030AD38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1260" w:type="dxa"/>
          </w:tcPr>
          <w:p w14:paraId="0671EF40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5BF41CAD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2520" w:type="dxa"/>
          </w:tcPr>
          <w:p w14:paraId="3EFCFC0E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</w:tcPr>
          <w:p w14:paraId="0A5E6B72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634CBD64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5FEAFB32" w14:textId="77777777" w:rsidTr="00152FDC">
        <w:trPr>
          <w:trHeight w:hRule="exact" w:val="340"/>
        </w:trPr>
        <w:tc>
          <w:tcPr>
            <w:tcW w:w="2160" w:type="dxa"/>
          </w:tcPr>
          <w:p w14:paraId="3D046983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1260" w:type="dxa"/>
          </w:tcPr>
          <w:p w14:paraId="6D508D3F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46478EBD" w14:textId="77777777" w:rsidR="002D0D04" w:rsidRPr="000263E7" w:rsidRDefault="002D0D04" w:rsidP="00152FDC">
            <w:pPr>
              <w:pStyle w:val="Heading5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423BD562" w14:textId="77777777" w:rsidR="002D0D04" w:rsidRPr="000263E7" w:rsidRDefault="002D0D04" w:rsidP="00152FDC">
            <w:pPr>
              <w:pStyle w:val="Heading5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0C75D996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2028FFD3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53512EE2" w14:textId="77777777" w:rsidTr="00152FDC">
        <w:trPr>
          <w:trHeight w:hRule="exact" w:val="340"/>
        </w:trPr>
        <w:tc>
          <w:tcPr>
            <w:tcW w:w="2160" w:type="dxa"/>
          </w:tcPr>
          <w:p w14:paraId="54B39A2F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1260" w:type="dxa"/>
          </w:tcPr>
          <w:p w14:paraId="092EE1EE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669E2DAB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2520" w:type="dxa"/>
          </w:tcPr>
          <w:p w14:paraId="5D4ADA87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</w:tcPr>
          <w:p w14:paraId="1BAE4BFB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08A594FC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408648B9" w14:textId="77777777" w:rsidTr="00152FDC">
        <w:trPr>
          <w:trHeight w:hRule="exact" w:val="340"/>
        </w:trPr>
        <w:tc>
          <w:tcPr>
            <w:tcW w:w="2160" w:type="dxa"/>
          </w:tcPr>
          <w:p w14:paraId="6C807BCD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1260" w:type="dxa"/>
          </w:tcPr>
          <w:p w14:paraId="181A504D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448751F2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2520" w:type="dxa"/>
          </w:tcPr>
          <w:p w14:paraId="165F7EB1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</w:tcPr>
          <w:p w14:paraId="688C149B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60FF6303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73764460" w14:textId="77777777" w:rsidTr="00152FDC">
        <w:trPr>
          <w:trHeight w:hRule="exact" w:val="340"/>
        </w:trPr>
        <w:tc>
          <w:tcPr>
            <w:tcW w:w="2160" w:type="dxa"/>
          </w:tcPr>
          <w:p w14:paraId="7AA0CADA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1260" w:type="dxa"/>
          </w:tcPr>
          <w:p w14:paraId="059311BF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761C8C4C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2520" w:type="dxa"/>
          </w:tcPr>
          <w:p w14:paraId="403F3D7D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</w:tcPr>
          <w:p w14:paraId="5526C43E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4B436493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146F1FF6" w14:textId="77777777" w:rsidTr="00152FDC">
        <w:trPr>
          <w:trHeight w:hRule="exact" w:val="340"/>
        </w:trPr>
        <w:tc>
          <w:tcPr>
            <w:tcW w:w="2160" w:type="dxa"/>
          </w:tcPr>
          <w:p w14:paraId="1B2A0313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1260" w:type="dxa"/>
          </w:tcPr>
          <w:p w14:paraId="35C4AE78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5565FEC5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2520" w:type="dxa"/>
          </w:tcPr>
          <w:p w14:paraId="44EBA8DA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</w:tcPr>
          <w:p w14:paraId="1FB99282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2D363A81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6845D8C6" w14:textId="77777777" w:rsidTr="00152FDC">
        <w:trPr>
          <w:trHeight w:hRule="exact" w:val="340"/>
        </w:trPr>
        <w:tc>
          <w:tcPr>
            <w:tcW w:w="2160" w:type="dxa"/>
          </w:tcPr>
          <w:p w14:paraId="0629E395" w14:textId="77777777" w:rsidR="002D0D04" w:rsidRPr="00C766E4" w:rsidRDefault="002D0D04" w:rsidP="00152FDC">
            <w:pPr>
              <w:spacing w:line="360" w:lineRule="auto"/>
              <w:ind w:left="360" w:right="180"/>
            </w:pPr>
          </w:p>
        </w:tc>
        <w:tc>
          <w:tcPr>
            <w:tcW w:w="1260" w:type="dxa"/>
          </w:tcPr>
          <w:p w14:paraId="100C7BFC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49FD3682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2520" w:type="dxa"/>
          </w:tcPr>
          <w:p w14:paraId="1220E967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</w:tcPr>
          <w:p w14:paraId="13A6D589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025A9654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1DBA824C" w14:textId="77777777" w:rsidTr="00152FDC">
        <w:trPr>
          <w:trHeight w:hRule="exact" w:val="340"/>
        </w:trPr>
        <w:tc>
          <w:tcPr>
            <w:tcW w:w="2160" w:type="dxa"/>
          </w:tcPr>
          <w:p w14:paraId="5A9A0FFA" w14:textId="77777777" w:rsidR="002D0D04" w:rsidRPr="00C766E4" w:rsidRDefault="002D0D04" w:rsidP="00152FDC">
            <w:pPr>
              <w:pStyle w:val="Header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6363D7D0" w14:textId="77777777" w:rsidR="002D0D04" w:rsidRPr="00C766E4" w:rsidRDefault="002D0D04" w:rsidP="00152F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14:paraId="085B3948" w14:textId="77777777" w:rsidR="002D0D04" w:rsidRPr="00C766E4" w:rsidRDefault="002D0D04" w:rsidP="00152FDC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</w:tcPr>
          <w:p w14:paraId="2EB13628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</w:tcPr>
          <w:p w14:paraId="5F775C72" w14:textId="77777777" w:rsidR="002D0D04" w:rsidRPr="00C766E4" w:rsidRDefault="002D0D04" w:rsidP="00152FDC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1260" w:type="dxa"/>
          </w:tcPr>
          <w:p w14:paraId="012258EF" w14:textId="77777777" w:rsidR="002D0D04" w:rsidRPr="00C766E4" w:rsidRDefault="002D0D04" w:rsidP="00152FDC">
            <w:pPr>
              <w:spacing w:line="360" w:lineRule="auto"/>
              <w:jc w:val="right"/>
              <w:rPr>
                <w:b/>
              </w:rPr>
            </w:pPr>
          </w:p>
        </w:tc>
      </w:tr>
      <w:tr w:rsidR="002D0D04" w:rsidRPr="00C766E4" w14:paraId="6CF36052" w14:textId="77777777" w:rsidTr="00152FDC">
        <w:trPr>
          <w:trHeight w:hRule="exact" w:val="340"/>
        </w:trPr>
        <w:tc>
          <w:tcPr>
            <w:tcW w:w="2160" w:type="dxa"/>
          </w:tcPr>
          <w:p w14:paraId="17255D4D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</w:tcPr>
          <w:p w14:paraId="0F792117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34F71D7A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2520" w:type="dxa"/>
          </w:tcPr>
          <w:p w14:paraId="0732904D" w14:textId="77777777" w:rsidR="002D0D04" w:rsidRPr="00C766E4" w:rsidRDefault="002D0D04" w:rsidP="00152F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766E4">
              <w:rPr>
                <w:b/>
                <w:bCs/>
                <w:sz w:val="28"/>
                <w:szCs w:val="28"/>
              </w:rPr>
              <w:t>Owners’ Equity</w:t>
            </w:r>
          </w:p>
          <w:p w14:paraId="39D693EE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</w:tcPr>
          <w:p w14:paraId="77F5EB42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</w:tcPr>
          <w:p w14:paraId="304F4ABF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4B0403D2" w14:textId="77777777" w:rsidTr="00152FDC">
        <w:trPr>
          <w:trHeight w:hRule="exact" w:val="3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08F3" w14:textId="77777777" w:rsidR="002D0D04" w:rsidRPr="000263E7" w:rsidRDefault="002D0D04" w:rsidP="00152FDC">
            <w:pPr>
              <w:pStyle w:val="Heading5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2022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6143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27ED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67BE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CA26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47D95F8C" w14:textId="77777777" w:rsidTr="00152FDC">
        <w:trPr>
          <w:trHeight w:hRule="exact" w:val="3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7E54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6410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83EB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9A80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E8F5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CB47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05A27ECD" w14:textId="77777777" w:rsidTr="00152FDC">
        <w:trPr>
          <w:trHeight w:hRule="exact" w:val="3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6854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62FD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6324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571C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B0E8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5EB1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11AA17E6" w14:textId="77777777" w:rsidTr="00152FDC">
        <w:trPr>
          <w:trHeight w:hRule="exact" w:val="3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316D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E9DB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466E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DBED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F781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D2A1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16AE24E6" w14:textId="77777777" w:rsidTr="00152FDC">
        <w:trPr>
          <w:trHeight w:hRule="exact" w:val="3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88E1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EDAB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6900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0176" w14:textId="77777777" w:rsidR="002D0D04" w:rsidRPr="00C766E4" w:rsidRDefault="002D0D04" w:rsidP="00152FDC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EB40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D8DC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</w:tr>
      <w:tr w:rsidR="002D0D04" w:rsidRPr="00C766E4" w14:paraId="595F113C" w14:textId="77777777" w:rsidTr="00152FDC">
        <w:trPr>
          <w:trHeight w:hRule="exact" w:val="3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4F24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EBC6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E0A7" w14:textId="77777777" w:rsidR="002D0D04" w:rsidRPr="00C766E4" w:rsidRDefault="002D0D04" w:rsidP="00152FD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1259" w14:textId="77777777" w:rsidR="002D0D04" w:rsidRPr="00C766E4" w:rsidRDefault="002D0D04" w:rsidP="00152FD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DC90" w14:textId="77777777" w:rsidR="002D0D04" w:rsidRPr="00C766E4" w:rsidRDefault="002D0D04" w:rsidP="00152FDC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604C" w14:textId="77777777" w:rsidR="002D0D04" w:rsidRPr="00C766E4" w:rsidRDefault="002D0D04" w:rsidP="00152FDC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2D0D04" w:rsidRPr="00C766E4" w14:paraId="6258FA5F" w14:textId="77777777" w:rsidTr="00152FDC">
        <w:trPr>
          <w:trHeight w:hRule="exact" w:val="3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0B88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26FD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95CB" w14:textId="77777777" w:rsidR="002D0D04" w:rsidRPr="00C766E4" w:rsidRDefault="002D0D04" w:rsidP="00152FD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7D70" w14:textId="77777777" w:rsidR="002D0D04" w:rsidRPr="00C766E4" w:rsidRDefault="002D0D04" w:rsidP="00152FD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12B9" w14:textId="77777777" w:rsidR="002D0D04" w:rsidRPr="00C766E4" w:rsidRDefault="002D0D04" w:rsidP="00152FDC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FF4D" w14:textId="77777777" w:rsidR="002D0D04" w:rsidRPr="00C766E4" w:rsidRDefault="002D0D04" w:rsidP="00152FDC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2D0D04" w:rsidRPr="00C766E4" w14:paraId="76C66BA3" w14:textId="77777777" w:rsidTr="00152FDC">
        <w:trPr>
          <w:trHeight w:hRule="exact" w:val="3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0B5" w14:textId="77777777" w:rsidR="002D0D04" w:rsidRPr="00C766E4" w:rsidRDefault="002D0D04" w:rsidP="00152FDC">
            <w:pPr>
              <w:spacing w:line="36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CC55" w14:textId="77777777" w:rsidR="002D0D04" w:rsidRPr="00C766E4" w:rsidRDefault="002D0D04" w:rsidP="00152FDC">
            <w:pPr>
              <w:spacing w:line="360" w:lineRule="auto"/>
              <w:jc w:val="right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DC02" w14:textId="77777777" w:rsidR="002D0D04" w:rsidRPr="00C766E4" w:rsidRDefault="002D0D04" w:rsidP="00152FD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E768" w14:textId="77777777" w:rsidR="002D0D04" w:rsidRPr="00C766E4" w:rsidRDefault="002D0D04" w:rsidP="00152FDC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60D7" w14:textId="77777777" w:rsidR="002D0D04" w:rsidRPr="00C766E4" w:rsidRDefault="002D0D04" w:rsidP="00152FDC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ECB2" w14:textId="77777777" w:rsidR="002D0D04" w:rsidRPr="00C766E4" w:rsidRDefault="002D0D04" w:rsidP="00152FDC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14:paraId="2D30CEBC" w14:textId="7FBAD182" w:rsidR="000267B7" w:rsidRDefault="000267B7" w:rsidP="005C767A">
      <w:pPr>
        <w:spacing w:after="0" w:line="259" w:lineRule="auto"/>
        <w:ind w:left="0" w:firstLine="0"/>
        <w:jc w:val="left"/>
      </w:pPr>
    </w:p>
    <w:p w14:paraId="1E4BBA37" w14:textId="342A2C84" w:rsidR="00773F52" w:rsidRDefault="0016130D" w:rsidP="007B3C15">
      <w:pPr>
        <w:pStyle w:val="Heading2"/>
        <w:numPr>
          <w:ilvl w:val="0"/>
          <w:numId w:val="37"/>
        </w:numPr>
      </w:pPr>
      <w:r>
        <w:lastRenderedPageBreak/>
        <w:t>Double Entry Accounting (slide 42</w:t>
      </w:r>
      <w:r w:rsidR="003F798F">
        <w:t>) means:</w:t>
      </w:r>
    </w:p>
    <w:p w14:paraId="5A337FDC" w14:textId="3DDC1A9A" w:rsidR="00773F52" w:rsidRDefault="003F798F" w:rsidP="003F798F">
      <w:pPr>
        <w:pStyle w:val="ListParagraph"/>
        <w:numPr>
          <w:ilvl w:val="0"/>
          <w:numId w:val="25"/>
        </w:numPr>
        <w:spacing w:after="0" w:line="259" w:lineRule="auto"/>
        <w:jc w:val="left"/>
      </w:pPr>
      <w:r>
        <w:t xml:space="preserve"> </w:t>
      </w:r>
    </w:p>
    <w:p w14:paraId="09F2ACCE" w14:textId="6372D15B" w:rsidR="003F798F" w:rsidRDefault="003F798F" w:rsidP="003F798F">
      <w:pPr>
        <w:pStyle w:val="ListParagraph"/>
        <w:spacing w:after="0" w:line="259" w:lineRule="auto"/>
        <w:ind w:left="922" w:firstLine="0"/>
        <w:jc w:val="left"/>
      </w:pPr>
      <w:r>
        <w:t xml:space="preserve">  </w:t>
      </w:r>
    </w:p>
    <w:p w14:paraId="0ACC8765" w14:textId="77777777" w:rsidR="003F798F" w:rsidRDefault="003F798F" w:rsidP="003F798F">
      <w:pPr>
        <w:pStyle w:val="ListParagraph"/>
        <w:numPr>
          <w:ilvl w:val="0"/>
          <w:numId w:val="25"/>
        </w:numPr>
        <w:spacing w:after="0" w:line="259" w:lineRule="auto"/>
        <w:jc w:val="left"/>
      </w:pPr>
    </w:p>
    <w:p w14:paraId="0F022B28" w14:textId="02FA8965" w:rsidR="00773F52" w:rsidRDefault="00522067">
      <w:pPr>
        <w:tabs>
          <w:tab w:val="center" w:pos="635"/>
          <w:tab w:val="center" w:pos="5359"/>
          <w:tab w:val="center" w:pos="5534"/>
        </w:tabs>
        <w:spacing w:after="103" w:line="259" w:lineRule="auto"/>
        <w:ind w:left="0" w:firstLine="0"/>
        <w:jc w:val="left"/>
      </w:pPr>
      <w:r>
        <w:rPr>
          <w:rFonts w:ascii="Corbel" w:eastAsia="Corbel" w:hAnsi="Corbel" w:cs="Corbel"/>
          <w:color w:val="3E3E3E"/>
          <w:sz w:val="6"/>
        </w:rPr>
        <w:tab/>
      </w:r>
      <w:r>
        <w:rPr>
          <w:rFonts w:ascii="Corbel" w:eastAsia="Corbel" w:hAnsi="Corbel" w:cs="Corbel"/>
          <w:sz w:val="13"/>
        </w:rPr>
        <w:tab/>
      </w:r>
      <w:r>
        <w:rPr>
          <w:rFonts w:ascii="Corbel" w:eastAsia="Corbel" w:hAnsi="Corbel" w:cs="Corbel"/>
          <w:color w:val="3E3E3E"/>
          <w:sz w:val="6"/>
        </w:rPr>
        <w:t>8</w:t>
      </w:r>
      <w:r>
        <w:rPr>
          <w:rFonts w:ascii="Corbel" w:eastAsia="Corbel" w:hAnsi="Corbel" w:cs="Corbel"/>
          <w:color w:val="3E3E3E"/>
          <w:sz w:val="6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498EE742" w14:textId="2AD98E70" w:rsidR="00773F52" w:rsidRPr="003F798F" w:rsidRDefault="003F798F" w:rsidP="007B3C15">
      <w:pPr>
        <w:pStyle w:val="Heading2"/>
        <w:numPr>
          <w:ilvl w:val="0"/>
          <w:numId w:val="37"/>
        </w:numPr>
      </w:pPr>
      <w:r w:rsidRPr="003F798F">
        <w:t xml:space="preserve">Adele’s example </w:t>
      </w:r>
    </w:p>
    <w:p w14:paraId="0A4AA4B3" w14:textId="1C468C5C" w:rsidR="00773F52" w:rsidRDefault="00522067">
      <w:pPr>
        <w:numPr>
          <w:ilvl w:val="0"/>
          <w:numId w:val="2"/>
        </w:numPr>
        <w:spacing w:after="154"/>
        <w:ind w:hanging="360"/>
      </w:pPr>
      <w:r>
        <w:t>On 3</w:t>
      </w:r>
      <w:r>
        <w:rPr>
          <w:vertAlign w:val="superscript"/>
        </w:rPr>
        <w:t>rd</w:t>
      </w:r>
      <w:r>
        <w:t xml:space="preserve"> Feb [</w:t>
      </w:r>
      <w:r>
        <w:rPr>
          <w:b/>
        </w:rPr>
        <w:t>2 accounts affected</w:t>
      </w:r>
      <w:r>
        <w:t xml:space="preserve">]: Adele pays $2,500 for office supplies. This involves the accounts of </w:t>
      </w:r>
      <w:r w:rsidRPr="003F798F">
        <w:rPr>
          <w:u w:val="single"/>
        </w:rPr>
        <w:t xml:space="preserve">office </w:t>
      </w:r>
      <w:r w:rsidR="00E276D7">
        <w:rPr>
          <w:u w:val="single"/>
        </w:rPr>
        <w:t>equip</w:t>
      </w:r>
      <w:r>
        <w:t xml:space="preserve"> (asset) and </w:t>
      </w:r>
      <w:r w:rsidRPr="003F798F">
        <w:rPr>
          <w:u w:val="single"/>
        </w:rPr>
        <w:t>cash at bank</w:t>
      </w:r>
      <w:r>
        <w:t xml:space="preserve"> (asset); or   </w:t>
      </w:r>
    </w:p>
    <w:p w14:paraId="6C9D12B5" w14:textId="67D59582" w:rsidR="00773F52" w:rsidRDefault="00522067">
      <w:pPr>
        <w:numPr>
          <w:ilvl w:val="0"/>
          <w:numId w:val="2"/>
        </w:numPr>
        <w:spacing w:after="123"/>
        <w:ind w:hanging="360"/>
      </w:pPr>
      <w:r>
        <w:t>On 5</w:t>
      </w:r>
      <w:r>
        <w:rPr>
          <w:vertAlign w:val="superscript"/>
        </w:rPr>
        <w:t>th</w:t>
      </w:r>
      <w:r>
        <w:t xml:space="preserve"> Feb [</w:t>
      </w:r>
      <w:r>
        <w:rPr>
          <w:b/>
        </w:rPr>
        <w:t>3 accounts affected</w:t>
      </w:r>
      <w:r>
        <w:t xml:space="preserve">]: Adele provides design service of $5,000 to client, received $1,500 cash and invoiced $3,500. This involves the accounts: </w:t>
      </w:r>
      <w:r w:rsidRPr="003F798F">
        <w:rPr>
          <w:u w:val="single"/>
        </w:rPr>
        <w:t>cash at bank</w:t>
      </w:r>
      <w:r>
        <w:t xml:space="preserve"> (asset), </w:t>
      </w:r>
      <w:r w:rsidRPr="003F798F">
        <w:rPr>
          <w:u w:val="single"/>
        </w:rPr>
        <w:t>accounts receivable</w:t>
      </w:r>
      <w:r>
        <w:t xml:space="preserve"> (asset) and </w:t>
      </w:r>
      <w:r w:rsidRPr="003F798F">
        <w:rPr>
          <w:u w:val="single"/>
        </w:rPr>
        <w:t xml:space="preserve">services </w:t>
      </w:r>
      <w:r w:rsidR="003F798F">
        <w:rPr>
          <w:u w:val="single"/>
        </w:rPr>
        <w:t>income</w:t>
      </w:r>
      <w:r>
        <w:t xml:space="preserve"> (income statement item, affecting equity). </w:t>
      </w:r>
    </w:p>
    <w:p w14:paraId="60E3A5FC" w14:textId="77777777" w:rsidR="00773F52" w:rsidRDefault="00522067">
      <w:pPr>
        <w:spacing w:after="0" w:line="259" w:lineRule="auto"/>
        <w:ind w:left="202" w:firstLine="0"/>
        <w:jc w:val="left"/>
      </w:pPr>
      <w:r>
        <w:t xml:space="preserve"> </w:t>
      </w:r>
    </w:p>
    <w:p w14:paraId="1B8969E4" w14:textId="77777777" w:rsidR="003D6211" w:rsidRPr="003D6211" w:rsidRDefault="00522067" w:rsidP="003D6211">
      <w:pPr>
        <w:spacing w:after="0" w:line="240" w:lineRule="auto"/>
        <w:jc w:val="left"/>
      </w:pPr>
      <w:r>
        <w:t xml:space="preserve"> </w:t>
      </w:r>
    </w:p>
    <w:tbl>
      <w:tblPr>
        <w:tblStyle w:val="TableGrid0"/>
        <w:tblW w:w="0" w:type="auto"/>
        <w:tblInd w:w="922" w:type="dxa"/>
        <w:tblLook w:val="04A0" w:firstRow="1" w:lastRow="0" w:firstColumn="1" w:lastColumn="0" w:noHBand="0" w:noVBand="1"/>
      </w:tblPr>
      <w:tblGrid>
        <w:gridCol w:w="6872"/>
      </w:tblGrid>
      <w:tr w:rsidR="00816578" w:rsidRPr="00816578" w14:paraId="393E7C57" w14:textId="77777777" w:rsidTr="00816578">
        <w:tc>
          <w:tcPr>
            <w:tcW w:w="6872" w:type="dxa"/>
          </w:tcPr>
          <w:p w14:paraId="4F1D7C83" w14:textId="1F56540F" w:rsidR="00816578" w:rsidRPr="00816578" w:rsidRDefault="00816578" w:rsidP="0081657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0" w:firstLine="0"/>
              <w:jc w:val="left"/>
            </w:pPr>
            <w:r w:rsidRPr="00816578">
              <w:t>To increase Assets</w:t>
            </w:r>
            <w:r>
              <w:t xml:space="preserve"> </w:t>
            </w:r>
            <w:r w:rsidRPr="00816578">
              <w:rPr>
                <w:lang w:val="en-AU"/>
              </w:rPr>
              <w:t>Drawings and Expenses ……..</w:t>
            </w:r>
          </w:p>
        </w:tc>
      </w:tr>
      <w:tr w:rsidR="00816578" w:rsidRPr="00816578" w14:paraId="2DBF72BE" w14:textId="77777777" w:rsidTr="00816578">
        <w:tc>
          <w:tcPr>
            <w:tcW w:w="6872" w:type="dxa"/>
          </w:tcPr>
          <w:p w14:paraId="6245E06C" w14:textId="28225B91" w:rsidR="00816578" w:rsidRPr="00816578" w:rsidRDefault="00816578" w:rsidP="0081657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0" w:firstLine="0"/>
              <w:jc w:val="left"/>
            </w:pPr>
            <w:r w:rsidRPr="00816578">
              <w:rPr>
                <w:lang w:val="en-AU"/>
              </w:rPr>
              <w:t>To decrease  Assets</w:t>
            </w:r>
            <w:r>
              <w:t xml:space="preserve"> </w:t>
            </w:r>
            <w:r w:rsidRPr="00816578">
              <w:rPr>
                <w:lang w:val="en-AU"/>
              </w:rPr>
              <w:t>Drawings and Expenses ……</w:t>
            </w:r>
          </w:p>
        </w:tc>
      </w:tr>
      <w:tr w:rsidR="00816578" w:rsidRPr="00816578" w14:paraId="6D1E8B20" w14:textId="77777777" w:rsidTr="00816578">
        <w:tc>
          <w:tcPr>
            <w:tcW w:w="6872" w:type="dxa"/>
          </w:tcPr>
          <w:p w14:paraId="67596FAF" w14:textId="21ECC812" w:rsidR="00816578" w:rsidRPr="00816578" w:rsidRDefault="00816578" w:rsidP="0081657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0" w:firstLine="0"/>
              <w:jc w:val="left"/>
            </w:pPr>
            <w:r w:rsidRPr="00816578">
              <w:rPr>
                <w:lang w:val="en-AU"/>
              </w:rPr>
              <w:t>To Increase Liabilities</w:t>
            </w:r>
            <w:r>
              <w:t xml:space="preserve"> </w:t>
            </w:r>
            <w:r w:rsidRPr="00816578">
              <w:rPr>
                <w:lang w:val="en-AU"/>
              </w:rPr>
              <w:t>Capital and Income  …….</w:t>
            </w:r>
          </w:p>
        </w:tc>
      </w:tr>
      <w:tr w:rsidR="00816578" w:rsidRPr="00816578" w14:paraId="69378F06" w14:textId="77777777" w:rsidTr="00816578">
        <w:tc>
          <w:tcPr>
            <w:tcW w:w="6872" w:type="dxa"/>
          </w:tcPr>
          <w:p w14:paraId="022BE688" w14:textId="1E7CA5BD" w:rsidR="00816578" w:rsidRPr="00816578" w:rsidRDefault="00816578" w:rsidP="0081657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0" w:firstLine="0"/>
              <w:jc w:val="left"/>
            </w:pPr>
            <w:r w:rsidRPr="00816578">
              <w:rPr>
                <w:lang w:val="en-AU"/>
              </w:rPr>
              <w:t>To decrease Liabilities</w:t>
            </w:r>
            <w:r>
              <w:t xml:space="preserve"> </w:t>
            </w:r>
            <w:r w:rsidRPr="00816578">
              <w:rPr>
                <w:lang w:val="en-AU"/>
              </w:rPr>
              <w:t>Capital and Income  ………</w:t>
            </w:r>
          </w:p>
        </w:tc>
      </w:tr>
    </w:tbl>
    <w:p w14:paraId="3D52A810" w14:textId="77777777" w:rsidR="003D6211" w:rsidRDefault="003D6211" w:rsidP="003D6211"/>
    <w:p w14:paraId="27064DA6" w14:textId="77777777" w:rsidR="003D6211" w:rsidRDefault="003D6211" w:rsidP="003D6211">
      <w:pPr>
        <w:pStyle w:val="ListParagraph"/>
        <w:numPr>
          <w:ilvl w:val="1"/>
          <w:numId w:val="21"/>
        </w:numPr>
        <w:spacing w:after="0" w:line="240" w:lineRule="auto"/>
        <w:jc w:val="left"/>
      </w:pPr>
      <w:r w:rsidRPr="0BE072DA">
        <w:t xml:space="preserve">Which elements, </w:t>
      </w:r>
    </w:p>
    <w:p w14:paraId="37DD98FF" w14:textId="0CC82AA5" w:rsidR="003D6211" w:rsidRDefault="003D6211" w:rsidP="003D6211">
      <w:pPr>
        <w:pStyle w:val="ListParagraph"/>
        <w:numPr>
          <w:ilvl w:val="1"/>
          <w:numId w:val="21"/>
        </w:numPr>
        <w:spacing w:after="0" w:line="240" w:lineRule="auto"/>
        <w:jc w:val="left"/>
      </w:pPr>
      <w:r w:rsidRPr="0BE072DA">
        <w:t xml:space="preserve">Which accounts </w:t>
      </w:r>
      <w:r w:rsidR="00816578">
        <w:t xml:space="preserve">are impacted </w:t>
      </w:r>
      <w:r w:rsidRPr="0BE072DA">
        <w:t xml:space="preserve">(must be at least 2) </w:t>
      </w:r>
    </w:p>
    <w:p w14:paraId="4B43313F" w14:textId="3A604FB2" w:rsidR="003D6211" w:rsidRDefault="00816578" w:rsidP="003D6211">
      <w:pPr>
        <w:pStyle w:val="ListParagraph"/>
        <w:numPr>
          <w:ilvl w:val="1"/>
          <w:numId w:val="21"/>
        </w:numPr>
        <w:spacing w:after="0" w:line="240" w:lineRule="auto"/>
        <w:jc w:val="left"/>
      </w:pPr>
      <w:r>
        <w:t>Are the Accounts increasing + or decreasing</w:t>
      </w:r>
      <w:r w:rsidR="003D6211" w:rsidRPr="0BE072DA">
        <w:t xml:space="preserve"> – </w:t>
      </w:r>
    </w:p>
    <w:p w14:paraId="6BC52A15" w14:textId="1BDE2C2B" w:rsidR="003D6211" w:rsidRPr="00816578" w:rsidRDefault="003D6211" w:rsidP="003D6211">
      <w:pPr>
        <w:pStyle w:val="ListParagraph"/>
        <w:numPr>
          <w:ilvl w:val="1"/>
          <w:numId w:val="21"/>
        </w:numPr>
        <w:spacing w:after="0" w:line="240" w:lineRule="auto"/>
        <w:jc w:val="left"/>
        <w:rPr>
          <w:color w:val="FF0000"/>
        </w:rPr>
      </w:pPr>
      <w:r w:rsidRPr="00816578">
        <w:rPr>
          <w:b/>
          <w:color w:val="FF0000"/>
        </w:rPr>
        <w:t>THEN</w:t>
      </w:r>
      <w:r w:rsidRPr="00816578">
        <w:rPr>
          <w:color w:val="FF0000"/>
        </w:rPr>
        <w:t xml:space="preserve"> Apply Debit and Credit rule</w:t>
      </w:r>
      <w:r w:rsidR="00816578" w:rsidRPr="00816578">
        <w:rPr>
          <w:color w:val="FF0000"/>
        </w:rPr>
        <w:t>s</w:t>
      </w:r>
    </w:p>
    <w:p w14:paraId="05EC4C90" w14:textId="77777777" w:rsidR="003D6211" w:rsidRPr="009507D5" w:rsidRDefault="003D6211" w:rsidP="003D6211">
      <w:pPr>
        <w:spacing w:after="0" w:line="259" w:lineRule="auto"/>
        <w:ind w:left="202" w:firstLine="0"/>
        <w:jc w:val="left"/>
        <w:rPr>
          <w:rFonts w:asciiTheme="minorHAnsi" w:hAnsiTheme="minorHAnsi"/>
        </w:rPr>
      </w:pPr>
    </w:p>
    <w:p w14:paraId="5541D733" w14:textId="77777777" w:rsidR="003D6211" w:rsidRPr="009507D5" w:rsidRDefault="003D6211" w:rsidP="003D6211">
      <w:pPr>
        <w:spacing w:after="0" w:line="259" w:lineRule="auto"/>
        <w:ind w:left="202" w:firstLine="0"/>
        <w:jc w:val="left"/>
        <w:rPr>
          <w:rFonts w:asciiTheme="minorHAnsi" w:hAnsiTheme="minorHAnsi"/>
        </w:rPr>
      </w:pPr>
      <w:r w:rsidRPr="009507D5">
        <w:rPr>
          <w:rFonts w:asciiTheme="minorHAnsi" w:eastAsia="Times New Roman" w:hAnsiTheme="minorHAnsi" w:cs="Times New Roman"/>
          <w:sz w:val="24"/>
        </w:rPr>
        <w:t xml:space="preserve"> </w:t>
      </w:r>
    </w:p>
    <w:p w14:paraId="59E9A3C8" w14:textId="77777777" w:rsidR="003D6211" w:rsidRPr="009507D5" w:rsidRDefault="003D6211" w:rsidP="003D6211">
      <w:pPr>
        <w:spacing w:after="0" w:line="259" w:lineRule="auto"/>
        <w:ind w:left="202" w:firstLine="0"/>
        <w:jc w:val="left"/>
        <w:rPr>
          <w:rFonts w:asciiTheme="minorHAnsi" w:hAnsiTheme="minorHAnsi"/>
        </w:rPr>
      </w:pPr>
    </w:p>
    <w:p w14:paraId="733D0AD7" w14:textId="49F8A378" w:rsidR="003D6211" w:rsidRDefault="003D6211" w:rsidP="003D6211">
      <w:pPr>
        <w:pStyle w:val="ListParagraph"/>
        <w:numPr>
          <w:ilvl w:val="0"/>
          <w:numId w:val="21"/>
        </w:numPr>
        <w:spacing w:after="0" w:line="240" w:lineRule="auto"/>
        <w:jc w:val="left"/>
      </w:pPr>
      <w:r w:rsidRPr="009507D5">
        <w:rPr>
          <w:rFonts w:asciiTheme="minorHAnsi" w:eastAsia="Times New Roman" w:hAnsiTheme="minorHAnsi" w:cs="Times New Roman"/>
          <w:sz w:val="24"/>
        </w:rPr>
        <w:t xml:space="preserve"> </w:t>
      </w:r>
      <w:r w:rsidR="00816578">
        <w:rPr>
          <w:rFonts w:asciiTheme="minorHAnsi" w:eastAsia="Times New Roman" w:hAnsiTheme="minorHAnsi" w:cs="Times New Roman"/>
          <w:sz w:val="24"/>
        </w:rPr>
        <w:t xml:space="preserve">Apply the </w:t>
      </w:r>
      <w:r w:rsidRPr="0BE072DA">
        <w:t>Debits and Credits</w:t>
      </w:r>
      <w:r w:rsidR="00816578">
        <w:t xml:space="preserve"> rules to Adele’s example into the T ledger accounts</w:t>
      </w:r>
    </w:p>
    <w:p w14:paraId="3A519B00" w14:textId="4F00B2DE" w:rsidR="00CC2B5E" w:rsidRDefault="00CC2B5E" w:rsidP="00816578">
      <w:pPr>
        <w:spacing w:after="0" w:line="240" w:lineRule="auto"/>
        <w:ind w:left="0" w:firstLine="0"/>
        <w:jc w:val="left"/>
      </w:pPr>
    </w:p>
    <w:p w14:paraId="07D5DC7C" w14:textId="7B0B8132" w:rsidR="003D6211" w:rsidRDefault="00816578" w:rsidP="003D6211">
      <w:pPr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467148B" wp14:editId="5855160A">
                <wp:simplePos x="0" y="0"/>
                <wp:positionH relativeFrom="column">
                  <wp:posOffset>-48260</wp:posOffset>
                </wp:positionH>
                <wp:positionV relativeFrom="paragraph">
                  <wp:posOffset>156845</wp:posOffset>
                </wp:positionV>
                <wp:extent cx="2286000" cy="457200"/>
                <wp:effectExtent l="0" t="0" r="25400" b="254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22715FF" id="Group 1" o:spid="_x0000_s1026" style="position:absolute;margin-left:-3.8pt;margin-top:12.35pt;width:180pt;height:36pt;z-index:251658241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">
                <v:line id="Straight Connector 2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Straight Connector 4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3D6211">
        <w:rPr>
          <w:noProof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77C117C5" wp14:editId="1DBED471">
                <wp:simplePos x="0" y="0"/>
                <wp:positionH relativeFrom="column">
                  <wp:posOffset>3143250</wp:posOffset>
                </wp:positionH>
                <wp:positionV relativeFrom="paragraph">
                  <wp:posOffset>159385</wp:posOffset>
                </wp:positionV>
                <wp:extent cx="2286000" cy="457200"/>
                <wp:effectExtent l="0" t="0" r="25400" b="254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19E6EE7" id="Group 35" o:spid="_x0000_s1026" style="position:absolute;margin-left:247.5pt;margin-top:12.55pt;width:180pt;height:36pt;z-index:251658249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">
                <v:line id="Straight Connector 36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<v:stroke joinstyle="miter"/>
                </v:line>
                <v:line id="Straight Connector 37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3D6211">
        <w:tab/>
      </w:r>
      <w:r w:rsidR="003D6211">
        <w:tab/>
        <w:t xml:space="preserve">      </w:t>
      </w:r>
      <w:r w:rsidR="003D6211">
        <w:rPr>
          <w:sz w:val="18"/>
        </w:rPr>
        <w:t xml:space="preserve"> Cash at Bank </w:t>
      </w:r>
      <w:r w:rsidR="000F63F5">
        <w:rPr>
          <w:sz w:val="18"/>
        </w:rPr>
        <w:tab/>
      </w:r>
      <w:r w:rsidR="000F63F5">
        <w:rPr>
          <w:sz w:val="18"/>
        </w:rPr>
        <w:tab/>
      </w:r>
      <w:r w:rsidR="000F63F5">
        <w:rPr>
          <w:sz w:val="18"/>
        </w:rPr>
        <w:tab/>
      </w:r>
      <w:r w:rsidR="000F63F5">
        <w:rPr>
          <w:sz w:val="18"/>
        </w:rPr>
        <w:tab/>
      </w:r>
      <w:r w:rsidR="000F63F5">
        <w:rPr>
          <w:sz w:val="18"/>
        </w:rPr>
        <w:tab/>
      </w:r>
      <w:r w:rsidR="00381BFC">
        <w:rPr>
          <w:sz w:val="18"/>
        </w:rPr>
        <w:t xml:space="preserve">     </w:t>
      </w:r>
      <w:r w:rsidR="000F63F5">
        <w:rPr>
          <w:sz w:val="18"/>
        </w:rPr>
        <w:t>Service Income</w:t>
      </w:r>
    </w:p>
    <w:p w14:paraId="6D7D8FDB" w14:textId="77777777" w:rsidR="00816578" w:rsidRPr="0093156B" w:rsidRDefault="00816578" w:rsidP="003D6211">
      <w:pPr>
        <w:rPr>
          <w:sz w:val="18"/>
        </w:rPr>
      </w:pPr>
    </w:p>
    <w:p w14:paraId="3278369F" w14:textId="77777777" w:rsidR="003D6211" w:rsidRDefault="003D6211" w:rsidP="003D6211"/>
    <w:p w14:paraId="48D446BB" w14:textId="77777777" w:rsidR="003D6211" w:rsidRDefault="003D6211" w:rsidP="003D6211"/>
    <w:p w14:paraId="12AA4D07" w14:textId="203047BD" w:rsidR="003D6211" w:rsidRDefault="00E11A8C" w:rsidP="003D6211">
      <w:r>
        <w:t xml:space="preserve">         </w:t>
      </w:r>
      <w:r w:rsidR="0016130D">
        <w:t xml:space="preserve">       Equipment</w:t>
      </w:r>
    </w:p>
    <w:p w14:paraId="2A59B7E5" w14:textId="77777777" w:rsidR="003D6211" w:rsidRDefault="003D6211" w:rsidP="003D6211"/>
    <w:p w14:paraId="4EF0A86D" w14:textId="25135B10" w:rsidR="003D6211" w:rsidRDefault="003D6211" w:rsidP="003D6211">
      <w:r>
        <w:rPr>
          <w:noProof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52C1896F" wp14:editId="533B5A65">
                <wp:simplePos x="0" y="0"/>
                <wp:positionH relativeFrom="column">
                  <wp:posOffset>-48260</wp:posOffset>
                </wp:positionH>
                <wp:positionV relativeFrom="paragraph">
                  <wp:posOffset>-68580</wp:posOffset>
                </wp:positionV>
                <wp:extent cx="2286000" cy="457200"/>
                <wp:effectExtent l="0" t="0" r="25400" b="254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7AC2EF1" id="Group 38" o:spid="_x0000_s1026" style="position:absolute;margin-left:-3.8pt;margin-top:-5.35pt;width:180pt;height:36pt;z-index:251658250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">
                <v:line id="Straight Connector 39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line id="Straight Connector 40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017A4E72" w14:textId="6FAF63F2" w:rsidR="003D6211" w:rsidRDefault="003D6211" w:rsidP="003D6211"/>
    <w:p w14:paraId="4C200DA8" w14:textId="77777777" w:rsidR="003D6211" w:rsidRDefault="003D6211" w:rsidP="003D6211"/>
    <w:p w14:paraId="04B8C040" w14:textId="4A50F373" w:rsidR="003D6211" w:rsidRDefault="00816578" w:rsidP="003D6211">
      <w:r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6DAF2383" wp14:editId="2707A996">
                <wp:simplePos x="0" y="0"/>
                <wp:positionH relativeFrom="column">
                  <wp:posOffset>-48260</wp:posOffset>
                </wp:positionH>
                <wp:positionV relativeFrom="paragraph">
                  <wp:posOffset>165735</wp:posOffset>
                </wp:positionV>
                <wp:extent cx="2286000" cy="457200"/>
                <wp:effectExtent l="0" t="0" r="25400" b="254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C50F85C" id="Group 41" o:spid="_x0000_s1026" style="position:absolute;margin-left:-3.8pt;margin-top:13.05pt;width:180pt;height:36pt;z-index:251658251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">
                <v:line id="Straight Connector 42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<v:stroke joinstyle="miter"/>
                </v:line>
                <v:line id="Straight Connector 43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7962EF">
        <w:t xml:space="preserve">                Accs R</w:t>
      </w:r>
      <w:r w:rsidR="000F63F5">
        <w:t xml:space="preserve">eceivable </w:t>
      </w:r>
    </w:p>
    <w:p w14:paraId="3EB40A80" w14:textId="5442196A" w:rsidR="003D6211" w:rsidRDefault="003D6211" w:rsidP="003D6211"/>
    <w:p w14:paraId="0845D37F" w14:textId="100798AA" w:rsidR="00816578" w:rsidRDefault="00816578" w:rsidP="003D6211">
      <w:pPr>
        <w:rPr>
          <w:u w:val="single"/>
        </w:rPr>
      </w:pPr>
    </w:p>
    <w:p w14:paraId="0BCEB46F" w14:textId="77777777" w:rsidR="00816578" w:rsidRDefault="00816578" w:rsidP="005C767A">
      <w:pPr>
        <w:ind w:left="0" w:firstLine="0"/>
        <w:rPr>
          <w:u w:val="single"/>
        </w:rPr>
      </w:pPr>
    </w:p>
    <w:p w14:paraId="328C3AC1" w14:textId="77777777" w:rsidR="000F364F" w:rsidRDefault="000F364F" w:rsidP="005C767A">
      <w:pPr>
        <w:ind w:left="0" w:firstLine="0"/>
        <w:rPr>
          <w:u w:val="single"/>
        </w:rPr>
      </w:pPr>
    </w:p>
    <w:p w14:paraId="48B6DF85" w14:textId="77777777" w:rsidR="000F364F" w:rsidRPr="005C767A" w:rsidRDefault="000F364F" w:rsidP="005C767A">
      <w:pPr>
        <w:ind w:left="0" w:firstLine="0"/>
        <w:rPr>
          <w:u w:val="single"/>
        </w:rPr>
      </w:pPr>
    </w:p>
    <w:p w14:paraId="3370643A" w14:textId="2817679B" w:rsidR="003D6211" w:rsidRPr="00806CD6" w:rsidRDefault="003F29D9" w:rsidP="007B3C15">
      <w:pPr>
        <w:pStyle w:val="Heading2"/>
        <w:numPr>
          <w:ilvl w:val="0"/>
          <w:numId w:val="37"/>
        </w:numPr>
      </w:pPr>
      <w:r w:rsidRPr="00F512B3">
        <w:rPr>
          <w:u w:val="single"/>
        </w:rPr>
        <w:lastRenderedPageBreak/>
        <w:t>Apply your knowledge and skills.</w:t>
      </w:r>
      <w:r>
        <w:t xml:space="preserve"> Analyse and then r</w:t>
      </w:r>
      <w:r w:rsidR="008A4730">
        <w:t xml:space="preserve">ecord </w:t>
      </w:r>
      <w:r>
        <w:t xml:space="preserve">the 4 </w:t>
      </w:r>
      <w:r w:rsidR="008A4730">
        <w:t>transactions to</w:t>
      </w:r>
      <w:r w:rsidR="003D6211" w:rsidRPr="0BE072DA">
        <w:t xml:space="preserve"> ledger account</w:t>
      </w:r>
      <w:r w:rsidR="008A4730">
        <w:t>s</w:t>
      </w:r>
      <w:r w:rsidR="003D6211" w:rsidRPr="0BE072DA">
        <w:t>:</w:t>
      </w:r>
    </w:p>
    <w:p w14:paraId="79C1D7DD" w14:textId="77777777" w:rsidR="003D6211" w:rsidRPr="009532E1" w:rsidRDefault="003D6211" w:rsidP="003D6211">
      <w:pPr>
        <w:rPr>
          <w:sz w:val="20"/>
        </w:rPr>
      </w:pPr>
      <w:r w:rsidRPr="009532E1">
        <w:rPr>
          <w:sz w:val="20"/>
        </w:rPr>
        <w:t xml:space="preserve">1/5 Owner invested $50,000 cash into the business </w:t>
      </w:r>
    </w:p>
    <w:p w14:paraId="1C832E7A" w14:textId="424A6A51" w:rsidR="003D6211" w:rsidRPr="009532E1" w:rsidRDefault="003D6211" w:rsidP="003D6211">
      <w:pPr>
        <w:rPr>
          <w:sz w:val="20"/>
        </w:rPr>
      </w:pPr>
      <w:r w:rsidRPr="009532E1">
        <w:rPr>
          <w:sz w:val="20"/>
        </w:rPr>
        <w:t xml:space="preserve">2/5 Business purchase equipment </w:t>
      </w:r>
      <w:r>
        <w:rPr>
          <w:sz w:val="20"/>
        </w:rPr>
        <w:t>for cash $6,600</w:t>
      </w:r>
    </w:p>
    <w:p w14:paraId="6F9AB517" w14:textId="452B7182" w:rsidR="003D6211" w:rsidRPr="009532E1" w:rsidRDefault="003D6211" w:rsidP="003D6211">
      <w:pPr>
        <w:rPr>
          <w:sz w:val="20"/>
        </w:rPr>
      </w:pPr>
      <w:r w:rsidRPr="009532E1">
        <w:rPr>
          <w:sz w:val="20"/>
        </w:rPr>
        <w:t>3</w:t>
      </w:r>
      <w:r w:rsidR="00AB2676">
        <w:rPr>
          <w:sz w:val="20"/>
        </w:rPr>
        <w:t xml:space="preserve">/5 Paid Rent $2200 </w:t>
      </w:r>
    </w:p>
    <w:p w14:paraId="1D222B18" w14:textId="45538AB7" w:rsidR="003D6211" w:rsidRPr="009532E1" w:rsidRDefault="003D6211" w:rsidP="003D6211">
      <w:pPr>
        <w:rPr>
          <w:sz w:val="20"/>
        </w:rPr>
      </w:pPr>
      <w:r w:rsidRPr="009532E1">
        <w:rPr>
          <w:sz w:val="20"/>
        </w:rPr>
        <w:t xml:space="preserve">4/5 Fees provided on </w:t>
      </w:r>
      <w:r w:rsidRPr="009532E1">
        <w:rPr>
          <w:sz w:val="20"/>
          <w:u w:val="single"/>
        </w:rPr>
        <w:t>credit</w:t>
      </w:r>
      <w:r>
        <w:rPr>
          <w:sz w:val="20"/>
        </w:rPr>
        <w:t xml:space="preserve"> to customer for $4400</w:t>
      </w:r>
    </w:p>
    <w:p w14:paraId="42DBF563" w14:textId="77777777" w:rsidR="003D6211" w:rsidRDefault="003D6211" w:rsidP="003D6211">
      <w:pPr>
        <w:rPr>
          <w:highlight w:val="yellow"/>
        </w:rPr>
      </w:pPr>
    </w:p>
    <w:p w14:paraId="0B619D40" w14:textId="77777777" w:rsidR="003D6211" w:rsidRPr="008601EC" w:rsidRDefault="003D6211" w:rsidP="003D6211">
      <w:r w:rsidRPr="0BE072DA">
        <w:rPr>
          <w:highlight w:val="yellow"/>
        </w:rPr>
        <w:t>Transaction analysis</w:t>
      </w:r>
      <w:r w:rsidRPr="0BE072DA">
        <w:t xml:space="preserve"> table</w:t>
      </w:r>
    </w:p>
    <w:tbl>
      <w:tblPr>
        <w:tblStyle w:val="TableGrid0"/>
        <w:tblW w:w="9913" w:type="dxa"/>
        <w:tblLook w:val="04A0" w:firstRow="1" w:lastRow="0" w:firstColumn="1" w:lastColumn="0" w:noHBand="0" w:noVBand="1"/>
      </w:tblPr>
      <w:tblGrid>
        <w:gridCol w:w="1094"/>
        <w:gridCol w:w="2695"/>
        <w:gridCol w:w="2926"/>
        <w:gridCol w:w="3198"/>
      </w:tblGrid>
      <w:tr w:rsidR="003F29D9" w14:paraId="2EE2C40D" w14:textId="77777777" w:rsidTr="003F29D9">
        <w:trPr>
          <w:trHeight w:val="185"/>
        </w:trPr>
        <w:tc>
          <w:tcPr>
            <w:tcW w:w="925" w:type="dxa"/>
          </w:tcPr>
          <w:p w14:paraId="3ADA6243" w14:textId="77777777" w:rsidR="003F29D9" w:rsidRPr="003F29D9" w:rsidRDefault="003F29D9" w:rsidP="00152FDC">
            <w:pPr>
              <w:rPr>
                <w:sz w:val="32"/>
                <w:lang w:val="en-AU"/>
              </w:rPr>
            </w:pPr>
            <w:r w:rsidRPr="003F29D9">
              <w:rPr>
                <w:sz w:val="32"/>
                <w:lang w:val="en-AU"/>
              </w:rPr>
              <w:t>Date</w:t>
            </w:r>
          </w:p>
        </w:tc>
        <w:tc>
          <w:tcPr>
            <w:tcW w:w="2751" w:type="dxa"/>
          </w:tcPr>
          <w:p w14:paraId="66F87F27" w14:textId="1289E367" w:rsidR="003F29D9" w:rsidRPr="003F29D9" w:rsidRDefault="003F29D9" w:rsidP="00152FDC">
            <w:pPr>
              <w:rPr>
                <w:sz w:val="32"/>
                <w:lang w:val="en-AU"/>
              </w:rPr>
            </w:pPr>
            <w:r w:rsidRPr="003F29D9">
              <w:rPr>
                <w:sz w:val="32"/>
                <w:lang w:val="en-AU"/>
              </w:rPr>
              <w:t>Assets =</w:t>
            </w:r>
          </w:p>
        </w:tc>
        <w:tc>
          <w:tcPr>
            <w:tcW w:w="2977" w:type="dxa"/>
          </w:tcPr>
          <w:p w14:paraId="6632DAB3" w14:textId="4EE5A056" w:rsidR="003F29D9" w:rsidRPr="003F29D9" w:rsidRDefault="003F29D9" w:rsidP="00152FDC">
            <w:pPr>
              <w:rPr>
                <w:sz w:val="32"/>
                <w:lang w:val="en-AU"/>
              </w:rPr>
            </w:pPr>
            <w:r w:rsidRPr="003F29D9">
              <w:rPr>
                <w:sz w:val="32"/>
                <w:lang w:val="en-AU"/>
              </w:rPr>
              <w:t>Liabilities +</w:t>
            </w:r>
          </w:p>
        </w:tc>
        <w:tc>
          <w:tcPr>
            <w:tcW w:w="3260" w:type="dxa"/>
          </w:tcPr>
          <w:p w14:paraId="47FCF592" w14:textId="213B0546" w:rsidR="003F29D9" w:rsidRPr="003F29D9" w:rsidRDefault="003F29D9" w:rsidP="00152FDC">
            <w:pPr>
              <w:rPr>
                <w:sz w:val="32"/>
                <w:lang w:val="en-AU"/>
              </w:rPr>
            </w:pPr>
            <w:r w:rsidRPr="003F29D9">
              <w:rPr>
                <w:sz w:val="32"/>
                <w:lang w:val="en-AU"/>
              </w:rPr>
              <w:t>Equity (</w:t>
            </w:r>
            <w:proofErr w:type="spellStart"/>
            <w:r w:rsidRPr="003F29D9">
              <w:rPr>
                <w:sz w:val="32"/>
                <w:lang w:val="en-AU"/>
              </w:rPr>
              <w:t>inc</w:t>
            </w:r>
            <w:proofErr w:type="spellEnd"/>
            <w:r w:rsidRPr="003F29D9">
              <w:rPr>
                <w:sz w:val="32"/>
                <w:lang w:val="en-AU"/>
              </w:rPr>
              <w:t xml:space="preserve"> Income and expense)</w:t>
            </w:r>
          </w:p>
        </w:tc>
      </w:tr>
      <w:tr w:rsidR="003F29D9" w14:paraId="27EF8751" w14:textId="77777777" w:rsidTr="003F29D9">
        <w:trPr>
          <w:trHeight w:val="1"/>
        </w:trPr>
        <w:tc>
          <w:tcPr>
            <w:tcW w:w="925" w:type="dxa"/>
          </w:tcPr>
          <w:p w14:paraId="4C87F360" w14:textId="77777777" w:rsidR="003F29D9" w:rsidRDefault="003F29D9" w:rsidP="00152FDC">
            <w:pPr>
              <w:rPr>
                <w:u w:val="single"/>
                <w:lang w:val="en-AU"/>
              </w:rPr>
            </w:pPr>
            <w:r w:rsidRPr="0BE072DA">
              <w:rPr>
                <w:u w:val="single"/>
                <w:lang w:val="en-AU"/>
              </w:rPr>
              <w:t>1/5</w:t>
            </w:r>
          </w:p>
        </w:tc>
        <w:tc>
          <w:tcPr>
            <w:tcW w:w="2751" w:type="dxa"/>
          </w:tcPr>
          <w:p w14:paraId="16907CC0" w14:textId="77777777" w:rsidR="003F29D9" w:rsidRDefault="003F29D9" w:rsidP="00152FDC">
            <w:pPr>
              <w:rPr>
                <w:u w:val="single"/>
                <w:lang w:val="en-AU"/>
              </w:rPr>
            </w:pPr>
          </w:p>
        </w:tc>
        <w:tc>
          <w:tcPr>
            <w:tcW w:w="2977" w:type="dxa"/>
          </w:tcPr>
          <w:p w14:paraId="400E812E" w14:textId="77777777" w:rsidR="003F29D9" w:rsidRDefault="003F29D9" w:rsidP="00152FDC">
            <w:pPr>
              <w:rPr>
                <w:u w:val="single"/>
                <w:lang w:val="en-AU"/>
              </w:rPr>
            </w:pPr>
          </w:p>
        </w:tc>
        <w:tc>
          <w:tcPr>
            <w:tcW w:w="3260" w:type="dxa"/>
          </w:tcPr>
          <w:p w14:paraId="077E9ABB" w14:textId="77777777" w:rsidR="003F29D9" w:rsidRDefault="003F29D9" w:rsidP="00152FDC">
            <w:pPr>
              <w:rPr>
                <w:u w:val="single"/>
                <w:lang w:val="en-AU"/>
              </w:rPr>
            </w:pPr>
          </w:p>
          <w:p w14:paraId="1F02A352" w14:textId="77777777" w:rsidR="003F29D9" w:rsidRDefault="003F29D9" w:rsidP="00152FDC">
            <w:pPr>
              <w:rPr>
                <w:u w:val="single"/>
                <w:lang w:val="en-AU"/>
              </w:rPr>
            </w:pPr>
          </w:p>
          <w:p w14:paraId="43403AC9" w14:textId="77777777" w:rsidR="003F29D9" w:rsidRDefault="003F29D9" w:rsidP="00152FDC">
            <w:pPr>
              <w:rPr>
                <w:u w:val="single"/>
                <w:lang w:val="en-AU"/>
              </w:rPr>
            </w:pPr>
          </w:p>
        </w:tc>
      </w:tr>
      <w:tr w:rsidR="003F29D9" w14:paraId="78DFC485" w14:textId="77777777" w:rsidTr="003F29D9">
        <w:trPr>
          <w:trHeight w:val="1"/>
        </w:trPr>
        <w:tc>
          <w:tcPr>
            <w:tcW w:w="925" w:type="dxa"/>
          </w:tcPr>
          <w:p w14:paraId="2B2704D2" w14:textId="77777777" w:rsidR="003F29D9" w:rsidRDefault="003F29D9" w:rsidP="00152FDC">
            <w:pPr>
              <w:rPr>
                <w:u w:val="single"/>
                <w:lang w:val="en-AU"/>
              </w:rPr>
            </w:pPr>
            <w:r w:rsidRPr="0BE072DA">
              <w:rPr>
                <w:u w:val="single"/>
                <w:lang w:val="en-AU"/>
              </w:rPr>
              <w:t>2/5</w:t>
            </w:r>
          </w:p>
        </w:tc>
        <w:tc>
          <w:tcPr>
            <w:tcW w:w="2751" w:type="dxa"/>
          </w:tcPr>
          <w:p w14:paraId="12F0B054" w14:textId="77777777" w:rsidR="003F29D9" w:rsidRDefault="003F29D9" w:rsidP="00152FDC">
            <w:pPr>
              <w:rPr>
                <w:u w:val="single"/>
                <w:lang w:val="en-AU"/>
              </w:rPr>
            </w:pPr>
          </w:p>
        </w:tc>
        <w:tc>
          <w:tcPr>
            <w:tcW w:w="2977" w:type="dxa"/>
          </w:tcPr>
          <w:p w14:paraId="36A9374B" w14:textId="77777777" w:rsidR="003F29D9" w:rsidRDefault="003F29D9" w:rsidP="00152FDC">
            <w:pPr>
              <w:rPr>
                <w:u w:val="single"/>
                <w:lang w:val="en-AU"/>
              </w:rPr>
            </w:pPr>
          </w:p>
        </w:tc>
        <w:tc>
          <w:tcPr>
            <w:tcW w:w="3260" w:type="dxa"/>
          </w:tcPr>
          <w:p w14:paraId="01E27A07" w14:textId="77777777" w:rsidR="003F29D9" w:rsidRDefault="003F29D9" w:rsidP="00152FDC">
            <w:pPr>
              <w:rPr>
                <w:u w:val="single"/>
                <w:lang w:val="en-AU"/>
              </w:rPr>
            </w:pPr>
          </w:p>
          <w:p w14:paraId="2DCC4E5C" w14:textId="77777777" w:rsidR="003F29D9" w:rsidRDefault="003F29D9" w:rsidP="00152FDC">
            <w:pPr>
              <w:rPr>
                <w:u w:val="single"/>
                <w:lang w:val="en-AU"/>
              </w:rPr>
            </w:pPr>
          </w:p>
          <w:p w14:paraId="14BB1B9B" w14:textId="68700DBF" w:rsidR="003F29D9" w:rsidRDefault="003F29D9" w:rsidP="00152FDC">
            <w:pPr>
              <w:rPr>
                <w:u w:val="single"/>
                <w:lang w:val="en-AU"/>
              </w:rPr>
            </w:pPr>
          </w:p>
        </w:tc>
      </w:tr>
      <w:tr w:rsidR="003F29D9" w14:paraId="2358E034" w14:textId="77777777" w:rsidTr="003F29D9">
        <w:trPr>
          <w:trHeight w:val="1"/>
        </w:trPr>
        <w:tc>
          <w:tcPr>
            <w:tcW w:w="925" w:type="dxa"/>
          </w:tcPr>
          <w:p w14:paraId="3B830CA4" w14:textId="77777777" w:rsidR="003F29D9" w:rsidRDefault="003F29D9" w:rsidP="00152FDC">
            <w:pPr>
              <w:rPr>
                <w:u w:val="single"/>
                <w:lang w:val="en-AU"/>
              </w:rPr>
            </w:pPr>
            <w:r w:rsidRPr="0BE072DA">
              <w:rPr>
                <w:u w:val="single"/>
                <w:lang w:val="en-AU"/>
              </w:rPr>
              <w:t>3/5</w:t>
            </w:r>
          </w:p>
        </w:tc>
        <w:tc>
          <w:tcPr>
            <w:tcW w:w="2751" w:type="dxa"/>
          </w:tcPr>
          <w:p w14:paraId="2D88BFD4" w14:textId="77777777" w:rsidR="003F29D9" w:rsidRDefault="003F29D9" w:rsidP="00152FDC">
            <w:pPr>
              <w:rPr>
                <w:u w:val="single"/>
                <w:lang w:val="en-AU"/>
              </w:rPr>
            </w:pPr>
          </w:p>
        </w:tc>
        <w:tc>
          <w:tcPr>
            <w:tcW w:w="2977" w:type="dxa"/>
          </w:tcPr>
          <w:p w14:paraId="7233F018" w14:textId="77777777" w:rsidR="003F29D9" w:rsidRDefault="003F29D9" w:rsidP="00152FDC">
            <w:pPr>
              <w:rPr>
                <w:u w:val="single"/>
                <w:lang w:val="en-AU"/>
              </w:rPr>
            </w:pPr>
          </w:p>
        </w:tc>
        <w:tc>
          <w:tcPr>
            <w:tcW w:w="3260" w:type="dxa"/>
          </w:tcPr>
          <w:p w14:paraId="11E6F538" w14:textId="77777777" w:rsidR="003F29D9" w:rsidRDefault="003F29D9" w:rsidP="00152FDC">
            <w:pPr>
              <w:rPr>
                <w:u w:val="single"/>
                <w:lang w:val="en-AU"/>
              </w:rPr>
            </w:pPr>
          </w:p>
          <w:p w14:paraId="6F576362" w14:textId="77777777" w:rsidR="003F29D9" w:rsidRDefault="003F29D9" w:rsidP="00152FDC">
            <w:pPr>
              <w:rPr>
                <w:u w:val="single"/>
                <w:lang w:val="en-AU"/>
              </w:rPr>
            </w:pPr>
          </w:p>
          <w:p w14:paraId="4D8EBEE1" w14:textId="645A17FE" w:rsidR="003F29D9" w:rsidRDefault="003F29D9" w:rsidP="00152FDC">
            <w:pPr>
              <w:rPr>
                <w:u w:val="single"/>
                <w:lang w:val="en-AU"/>
              </w:rPr>
            </w:pPr>
          </w:p>
        </w:tc>
      </w:tr>
      <w:tr w:rsidR="003F29D9" w14:paraId="7D7DEC82" w14:textId="77777777" w:rsidTr="003F29D9">
        <w:trPr>
          <w:trHeight w:val="1"/>
        </w:trPr>
        <w:tc>
          <w:tcPr>
            <w:tcW w:w="925" w:type="dxa"/>
          </w:tcPr>
          <w:p w14:paraId="239DF945" w14:textId="77777777" w:rsidR="003F29D9" w:rsidRDefault="003F29D9" w:rsidP="00152FDC">
            <w:pPr>
              <w:rPr>
                <w:u w:val="single"/>
                <w:lang w:val="en-AU"/>
              </w:rPr>
            </w:pPr>
            <w:r w:rsidRPr="0BE072DA">
              <w:rPr>
                <w:u w:val="single"/>
                <w:lang w:val="en-AU"/>
              </w:rPr>
              <w:t>4/5</w:t>
            </w:r>
          </w:p>
        </w:tc>
        <w:tc>
          <w:tcPr>
            <w:tcW w:w="2751" w:type="dxa"/>
          </w:tcPr>
          <w:p w14:paraId="7E707F64" w14:textId="77777777" w:rsidR="003F29D9" w:rsidRDefault="003F29D9" w:rsidP="00152FDC">
            <w:pPr>
              <w:rPr>
                <w:u w:val="single"/>
                <w:lang w:val="en-AU"/>
              </w:rPr>
            </w:pPr>
          </w:p>
        </w:tc>
        <w:tc>
          <w:tcPr>
            <w:tcW w:w="2977" w:type="dxa"/>
          </w:tcPr>
          <w:p w14:paraId="3CD4096D" w14:textId="77777777" w:rsidR="003F29D9" w:rsidRDefault="003F29D9" w:rsidP="00152FDC">
            <w:pPr>
              <w:rPr>
                <w:u w:val="single"/>
                <w:lang w:val="en-AU"/>
              </w:rPr>
            </w:pPr>
          </w:p>
        </w:tc>
        <w:tc>
          <w:tcPr>
            <w:tcW w:w="3260" w:type="dxa"/>
          </w:tcPr>
          <w:p w14:paraId="068C86F7" w14:textId="77777777" w:rsidR="003F29D9" w:rsidRDefault="003F29D9" w:rsidP="00152FDC">
            <w:pPr>
              <w:rPr>
                <w:u w:val="single"/>
                <w:lang w:val="en-AU"/>
              </w:rPr>
            </w:pPr>
          </w:p>
          <w:p w14:paraId="383B8ED4" w14:textId="77777777" w:rsidR="003F29D9" w:rsidRDefault="003F29D9" w:rsidP="00152FDC">
            <w:pPr>
              <w:rPr>
                <w:u w:val="single"/>
                <w:lang w:val="en-AU"/>
              </w:rPr>
            </w:pPr>
          </w:p>
          <w:p w14:paraId="2D7A7C3B" w14:textId="5822559F" w:rsidR="003F29D9" w:rsidRDefault="003F29D9" w:rsidP="00152FDC">
            <w:pPr>
              <w:rPr>
                <w:u w:val="single"/>
                <w:lang w:val="en-AU"/>
              </w:rPr>
            </w:pPr>
          </w:p>
        </w:tc>
      </w:tr>
    </w:tbl>
    <w:p w14:paraId="19D611AA" w14:textId="7CBC299F" w:rsidR="003D6211" w:rsidRPr="00816578" w:rsidRDefault="003D6211" w:rsidP="00816578">
      <w:pPr>
        <w:ind w:left="0" w:firstLine="0"/>
        <w:rPr>
          <w:u w:val="single"/>
        </w:rPr>
      </w:pPr>
    </w:p>
    <w:p w14:paraId="4470701D" w14:textId="77777777" w:rsidR="003D6211" w:rsidRDefault="003D6211" w:rsidP="003D6211">
      <w:r w:rsidRPr="0BE072DA">
        <w:t>TRANSFER/post to general ledger</w:t>
      </w:r>
    </w:p>
    <w:p w14:paraId="2889DBB5" w14:textId="77777777" w:rsidR="003D6211" w:rsidRPr="00BE7EFA" w:rsidRDefault="003D6211" w:rsidP="003D6211"/>
    <w:p w14:paraId="4BBE7A0E" w14:textId="4A02EB15" w:rsidR="003D6211" w:rsidRPr="003D6211" w:rsidRDefault="00AB2676" w:rsidP="003D6211">
      <w:pPr>
        <w:pStyle w:val="ListParagraph"/>
        <w:ind w:left="0"/>
        <w:rPr>
          <w:sz w:val="18"/>
        </w:rPr>
      </w:pPr>
      <w:r w:rsidRPr="003D6211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74B5F2B5" wp14:editId="5FB9D33C">
                <wp:simplePos x="0" y="0"/>
                <wp:positionH relativeFrom="column">
                  <wp:posOffset>2691130</wp:posOffset>
                </wp:positionH>
                <wp:positionV relativeFrom="paragraph">
                  <wp:posOffset>146050</wp:posOffset>
                </wp:positionV>
                <wp:extent cx="2286000" cy="457200"/>
                <wp:effectExtent l="0" t="0" r="25400" b="254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96240EA" id="Group 13" o:spid="_x0000_s1026" style="position:absolute;margin-left:211.9pt;margin-top:11.5pt;width:180pt;height:36pt;z-index:251658243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">
                <v:line id="Straight Connector 14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line id="Straight Connector 15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3D6211" w:rsidRPr="003D6211">
        <w:rPr>
          <w:sz w:val="18"/>
        </w:rPr>
        <w:t>DR +</w:t>
      </w:r>
      <w:r w:rsidR="003D6211">
        <w:tab/>
      </w:r>
      <w:r w:rsidR="003D6211">
        <w:tab/>
        <w:t xml:space="preserve">Cash at </w:t>
      </w:r>
      <w:r w:rsidR="003D6211" w:rsidRPr="1BBEBF79">
        <w:t>Bank</w:t>
      </w:r>
      <w:r>
        <w:t xml:space="preserve"> (A)</w:t>
      </w:r>
      <w:r w:rsidR="003D6211">
        <w:t xml:space="preserve">    </w:t>
      </w:r>
      <w:r w:rsidRPr="00AB2676">
        <w:rPr>
          <w:sz w:val="18"/>
        </w:rPr>
        <w:t>CR</w:t>
      </w:r>
      <w:r>
        <w:rPr>
          <w:sz w:val="18"/>
        </w:rPr>
        <w:t>-</w:t>
      </w:r>
      <w:r>
        <w:rPr>
          <w:sz w:val="18"/>
        </w:rPr>
        <w:tab/>
      </w:r>
      <w:r w:rsidR="003D6211" w:rsidRPr="00AB2676">
        <w:rPr>
          <w:sz w:val="18"/>
        </w:rPr>
        <w:t>DR</w:t>
      </w:r>
      <w:r w:rsidR="003D6211">
        <w:t>-</w:t>
      </w:r>
      <w:r w:rsidR="003D6211">
        <w:tab/>
      </w:r>
      <w:r w:rsidR="003D6211">
        <w:tab/>
        <w:t>Capital</w:t>
      </w:r>
      <w:r>
        <w:t xml:space="preserve"> (OE)</w:t>
      </w:r>
      <w:r w:rsidR="003D6211">
        <w:tab/>
      </w:r>
      <w:r w:rsidR="003D6211">
        <w:tab/>
      </w:r>
      <w:r w:rsidR="003D6211" w:rsidRPr="003D6211">
        <w:rPr>
          <w:sz w:val="18"/>
        </w:rPr>
        <w:t>CR+</w:t>
      </w:r>
    </w:p>
    <w:p w14:paraId="655D59FA" w14:textId="76D44FB6" w:rsidR="003D6211" w:rsidRDefault="003D6211" w:rsidP="003D6211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0FAF84C" wp14:editId="67147D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457200"/>
                <wp:effectExtent l="0" t="0" r="2540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6BD78D4" id="Group 11" o:spid="_x0000_s1026" style="position:absolute;margin-left:0;margin-top:0;width:180pt;height:36pt;z-index:251658242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">
                <v:line id="Straight Connector 12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v:line id="Straight Connector 16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951C56E" w14:textId="77777777" w:rsidR="003D6211" w:rsidRDefault="003D6211" w:rsidP="003D6211"/>
    <w:p w14:paraId="610FDF3B" w14:textId="77777777" w:rsidR="003D6211" w:rsidRDefault="003D6211" w:rsidP="003D6211"/>
    <w:p w14:paraId="38F3C535" w14:textId="074FE9BF" w:rsidR="003D6211" w:rsidRPr="00AB2676" w:rsidRDefault="002C04FD" w:rsidP="003D6211">
      <w:pPr>
        <w:ind w:hanging="212"/>
        <w:rPr>
          <w:sz w:val="18"/>
        </w:rPr>
      </w:pPr>
      <w:r w:rsidRPr="003D6211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253" behindDoc="0" locked="0" layoutInCell="1" allowOverlap="1" wp14:anchorId="1FC6FAB6" wp14:editId="4B620A3D">
                <wp:simplePos x="0" y="0"/>
                <wp:positionH relativeFrom="column">
                  <wp:posOffset>2687955</wp:posOffset>
                </wp:positionH>
                <wp:positionV relativeFrom="paragraph">
                  <wp:posOffset>150132</wp:posOffset>
                </wp:positionV>
                <wp:extent cx="2286000" cy="457200"/>
                <wp:effectExtent l="0" t="0" r="2540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F4923FF" id="Group 8" o:spid="_x0000_s1026" style="position:absolute;margin-left:211.65pt;margin-top:11.8pt;width:180pt;height:36pt;z-index:251658253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">
                <v:line id="Straight Connector 9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v:line id="Straight Connector 10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AB2676" w:rsidRPr="003D6211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182C5FD3" wp14:editId="0156F541">
                <wp:simplePos x="0" y="0"/>
                <wp:positionH relativeFrom="column">
                  <wp:posOffset>2682240</wp:posOffset>
                </wp:positionH>
                <wp:positionV relativeFrom="paragraph">
                  <wp:posOffset>137795</wp:posOffset>
                </wp:positionV>
                <wp:extent cx="2286000" cy="457200"/>
                <wp:effectExtent l="0" t="0" r="25400" b="254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F16D6BB" id="Group 19" o:spid="_x0000_s1026" style="position:absolute;margin-left:211.2pt;margin-top:10.85pt;width:180pt;height:36pt;z-index:251658245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">
                <v:line id="Straight Connector 20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  <v:line id="Straight Connector 21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3D6211" w:rsidRPr="003D6211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2C820277" wp14:editId="54B5E91A">
                <wp:simplePos x="0" y="0"/>
                <wp:positionH relativeFrom="column">
                  <wp:posOffset>52070</wp:posOffset>
                </wp:positionH>
                <wp:positionV relativeFrom="paragraph">
                  <wp:posOffset>167005</wp:posOffset>
                </wp:positionV>
                <wp:extent cx="2286000" cy="457200"/>
                <wp:effectExtent l="0" t="0" r="25400" b="254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84EA44B" id="Group 22" o:spid="_x0000_s1026" style="position:absolute;margin-left:4.1pt;margin-top:13.15pt;width:180pt;height:36pt;z-index:251658246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">
                <v:line id="Straight Connector 23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  <v:line id="Straight Connector 24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3D6211" w:rsidRPr="003D6211">
        <w:rPr>
          <w:sz w:val="18"/>
        </w:rPr>
        <w:t>DR+</w:t>
      </w:r>
      <w:r w:rsidR="003D6211">
        <w:tab/>
      </w:r>
      <w:r w:rsidR="003D6211">
        <w:tab/>
        <w:t>Equipment</w:t>
      </w:r>
      <w:r w:rsidR="00AB2676">
        <w:t xml:space="preserve"> (A)</w:t>
      </w:r>
      <w:r w:rsidR="003D6211">
        <w:tab/>
        <w:t xml:space="preserve">    </w:t>
      </w:r>
      <w:r w:rsidR="00AB2676">
        <w:t xml:space="preserve">  </w:t>
      </w:r>
      <w:r w:rsidR="00AB2676" w:rsidRPr="00AB2676">
        <w:rPr>
          <w:sz w:val="18"/>
        </w:rPr>
        <w:t xml:space="preserve">CR-    </w:t>
      </w:r>
      <w:r w:rsidR="00AB2676">
        <w:tab/>
      </w:r>
      <w:r w:rsidR="003D6211" w:rsidRPr="00AB2676">
        <w:rPr>
          <w:sz w:val="18"/>
        </w:rPr>
        <w:t>DR-</w:t>
      </w:r>
      <w:r w:rsidR="003D6211">
        <w:tab/>
      </w:r>
      <w:r w:rsidR="003D6211">
        <w:tab/>
        <w:t>Fees a/c</w:t>
      </w:r>
      <w:r w:rsidR="00AB2676">
        <w:t xml:space="preserve"> (I)</w:t>
      </w:r>
      <w:r w:rsidR="00AB2676">
        <w:tab/>
      </w:r>
      <w:r w:rsidR="00AB2676">
        <w:tab/>
      </w:r>
      <w:r w:rsidR="003D6211" w:rsidRPr="00AB2676">
        <w:rPr>
          <w:sz w:val="18"/>
        </w:rPr>
        <w:t>Cr+</w:t>
      </w:r>
    </w:p>
    <w:p w14:paraId="7AE155DF" w14:textId="2748FCE8" w:rsidR="003D6211" w:rsidRDefault="003D6211" w:rsidP="003D6211"/>
    <w:p w14:paraId="31A84120" w14:textId="77777777" w:rsidR="003D6211" w:rsidRDefault="003D6211" w:rsidP="003D6211"/>
    <w:p w14:paraId="1ED73EDF" w14:textId="77777777" w:rsidR="003D6211" w:rsidRDefault="003D6211" w:rsidP="003D6211"/>
    <w:p w14:paraId="4293A71C" w14:textId="398E9BA9" w:rsidR="003D6211" w:rsidRDefault="00AB2676" w:rsidP="003D6211">
      <w:pPr>
        <w:ind w:left="0" w:hanging="2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5BBE422B" wp14:editId="1FD72A02">
                <wp:simplePos x="0" y="0"/>
                <wp:positionH relativeFrom="column">
                  <wp:posOffset>2686685</wp:posOffset>
                </wp:positionH>
                <wp:positionV relativeFrom="paragraph">
                  <wp:posOffset>123190</wp:posOffset>
                </wp:positionV>
                <wp:extent cx="2286000" cy="457200"/>
                <wp:effectExtent l="0" t="0" r="25400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5E3CFE25" id="Group 25" o:spid="_x0000_s1026" style="position:absolute;margin-left:211.55pt;margin-top:9.7pt;width:180pt;height:36pt;z-index:251658247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">
                <v:line id="Straight Connector 26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<v:stroke joinstyle="miter"/>
                </v:line>
                <v:line id="Straight Connector 27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3D6211">
        <w:tab/>
      </w:r>
      <w:r w:rsidR="003D6211" w:rsidRPr="003D6211">
        <w:rPr>
          <w:sz w:val="18"/>
        </w:rPr>
        <w:t>DR+</w:t>
      </w:r>
      <w:r w:rsidR="003D6211" w:rsidRPr="003D6211">
        <w:rPr>
          <w:sz w:val="18"/>
        </w:rPr>
        <w:tab/>
      </w:r>
      <w:r w:rsidR="003D6211">
        <w:tab/>
        <w:t>Rent a/</w:t>
      </w:r>
      <w:r w:rsidR="003D6211" w:rsidRPr="0BE072DA">
        <w:t>c</w:t>
      </w:r>
      <w:r>
        <w:t xml:space="preserve"> (E)</w:t>
      </w:r>
      <w:r w:rsidR="003D6211">
        <w:tab/>
      </w:r>
      <w:r>
        <w:t xml:space="preserve">      </w:t>
      </w:r>
      <w:r w:rsidRPr="00AB2676">
        <w:rPr>
          <w:sz w:val="18"/>
        </w:rPr>
        <w:t xml:space="preserve">CR- </w:t>
      </w:r>
    </w:p>
    <w:p w14:paraId="357EBC8E" w14:textId="4BDB5D14" w:rsidR="003D6211" w:rsidRDefault="003D6211" w:rsidP="003D6211">
      <w:r>
        <w:rPr>
          <w:noProof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69EE608F" wp14:editId="312C5B98">
                <wp:simplePos x="0" y="0"/>
                <wp:positionH relativeFrom="column">
                  <wp:posOffset>52070</wp:posOffset>
                </wp:positionH>
                <wp:positionV relativeFrom="paragraph">
                  <wp:posOffset>35560</wp:posOffset>
                </wp:positionV>
                <wp:extent cx="2286000" cy="457200"/>
                <wp:effectExtent l="0" t="0" r="25400" b="254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223175D" id="Group 28" o:spid="_x0000_s1026" style="position:absolute;margin-left:4.1pt;margin-top:2.8pt;width:180pt;height:36pt;z-index:251658248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">
                <v:line id="Straight Connector 29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line id="Straight Connector 30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5A147631" w14:textId="77777777" w:rsidR="003D6211" w:rsidRDefault="003D6211" w:rsidP="003D6211"/>
    <w:p w14:paraId="5E071123" w14:textId="77777777" w:rsidR="003D6211" w:rsidRDefault="003D6211" w:rsidP="003D6211"/>
    <w:p w14:paraId="3A006576" w14:textId="6FC2D17E" w:rsidR="00AB2676" w:rsidRPr="00983B60" w:rsidRDefault="00AB2676" w:rsidP="00AB2676">
      <w:pPr>
        <w:pStyle w:val="ListParagraph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0AEB96B7" wp14:editId="74F9A6F8">
                <wp:simplePos x="0" y="0"/>
                <wp:positionH relativeFrom="column">
                  <wp:posOffset>173355</wp:posOffset>
                </wp:positionH>
                <wp:positionV relativeFrom="paragraph">
                  <wp:posOffset>232410</wp:posOffset>
                </wp:positionV>
                <wp:extent cx="2286000" cy="457200"/>
                <wp:effectExtent l="0" t="0" r="25400" b="254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97356AC" id="Group 17" o:spid="_x0000_s1026" style="position:absolute;margin-left:13.65pt;margin-top:18.3pt;width:180pt;height:36pt;z-index:251658244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">
                <v:line id="Straight Connector 18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31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3D6211">
        <w:tab/>
      </w:r>
      <w:r>
        <w:tab/>
      </w:r>
      <w:r w:rsidRPr="0BE072DA">
        <w:t>Accounts Receivable a/c</w:t>
      </w:r>
    </w:p>
    <w:p w14:paraId="01125144" w14:textId="1FEBBFEB" w:rsidR="003D6211" w:rsidRPr="00983B60" w:rsidRDefault="003D6211" w:rsidP="00AB26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BB5153" w14:textId="77777777" w:rsidR="00816578" w:rsidRDefault="00816578" w:rsidP="00816578">
      <w:pPr>
        <w:pStyle w:val="ListParagraph"/>
        <w:spacing w:after="0" w:line="240" w:lineRule="auto"/>
        <w:ind w:left="360" w:firstLine="0"/>
        <w:jc w:val="left"/>
      </w:pPr>
    </w:p>
    <w:p w14:paraId="5A75C9C4" w14:textId="77777777" w:rsidR="00816578" w:rsidRDefault="00816578" w:rsidP="00816578">
      <w:pPr>
        <w:pStyle w:val="ListParagraph"/>
        <w:spacing w:after="0" w:line="240" w:lineRule="auto"/>
        <w:ind w:left="360" w:firstLine="0"/>
        <w:jc w:val="left"/>
      </w:pPr>
    </w:p>
    <w:p w14:paraId="270AD3AE" w14:textId="106EC905" w:rsidR="00816578" w:rsidRDefault="00816578" w:rsidP="00816578">
      <w:pPr>
        <w:pStyle w:val="ListParagraph"/>
        <w:spacing w:after="0" w:line="240" w:lineRule="auto"/>
        <w:ind w:left="360" w:firstLine="0"/>
        <w:jc w:val="left"/>
      </w:pPr>
    </w:p>
    <w:p w14:paraId="7300B7AC" w14:textId="57252074" w:rsidR="003429E8" w:rsidRDefault="003429E8" w:rsidP="00816578">
      <w:pPr>
        <w:pStyle w:val="ListParagraph"/>
        <w:spacing w:after="0" w:line="240" w:lineRule="auto"/>
        <w:ind w:left="360" w:firstLine="0"/>
        <w:jc w:val="left"/>
      </w:pPr>
    </w:p>
    <w:p w14:paraId="3992FDF3" w14:textId="77777777" w:rsidR="003429E8" w:rsidRDefault="003429E8" w:rsidP="00816578">
      <w:pPr>
        <w:pStyle w:val="ListParagraph"/>
        <w:spacing w:after="0" w:line="240" w:lineRule="auto"/>
        <w:ind w:left="360" w:firstLine="0"/>
        <w:jc w:val="left"/>
      </w:pPr>
    </w:p>
    <w:p w14:paraId="5D6708D4" w14:textId="77777777" w:rsidR="003429E8" w:rsidRDefault="003429E8" w:rsidP="00816578">
      <w:pPr>
        <w:pStyle w:val="ListParagraph"/>
        <w:spacing w:after="0" w:line="240" w:lineRule="auto"/>
        <w:ind w:left="360" w:firstLine="0"/>
        <w:jc w:val="left"/>
      </w:pPr>
    </w:p>
    <w:p w14:paraId="36C4553A" w14:textId="66826A5D" w:rsidR="003D6211" w:rsidRDefault="00AB2676" w:rsidP="007B3C15">
      <w:pPr>
        <w:pStyle w:val="Heading2"/>
        <w:numPr>
          <w:ilvl w:val="0"/>
          <w:numId w:val="37"/>
        </w:numPr>
      </w:pPr>
      <w:r>
        <w:lastRenderedPageBreak/>
        <w:t xml:space="preserve">What is a </w:t>
      </w:r>
      <w:r w:rsidR="003D6211" w:rsidRPr="0BE072DA">
        <w:t xml:space="preserve">Trial Balance </w:t>
      </w:r>
      <w:r w:rsidR="00F512B3">
        <w:rPr>
          <w:u w:val="single"/>
        </w:rPr>
        <w:t>U</w:t>
      </w:r>
      <w:r w:rsidR="00F512B3" w:rsidRPr="00432965">
        <w:rPr>
          <w:u w:val="single"/>
        </w:rPr>
        <w:t>n</w:t>
      </w:r>
      <w:r w:rsidR="00F512B3" w:rsidRPr="0BE072DA">
        <w:t>adjusted?</w:t>
      </w:r>
    </w:p>
    <w:p w14:paraId="25065C67" w14:textId="77777777" w:rsidR="003D6211" w:rsidRDefault="003D6211" w:rsidP="003D6211">
      <w:pPr>
        <w:pStyle w:val="ListParagraph"/>
        <w:numPr>
          <w:ilvl w:val="0"/>
          <w:numId w:val="23"/>
        </w:numPr>
        <w:spacing w:after="0" w:line="240" w:lineRule="auto"/>
        <w:jc w:val="left"/>
      </w:pPr>
      <w:r>
        <w:t xml:space="preserve"> </w:t>
      </w:r>
    </w:p>
    <w:p w14:paraId="0013A18E" w14:textId="77777777" w:rsidR="003D6211" w:rsidRDefault="003D6211" w:rsidP="003D6211">
      <w:pPr>
        <w:pStyle w:val="ListParagraph"/>
        <w:numPr>
          <w:ilvl w:val="0"/>
          <w:numId w:val="23"/>
        </w:numPr>
        <w:spacing w:after="0" w:line="240" w:lineRule="auto"/>
        <w:jc w:val="left"/>
      </w:pPr>
      <w:r>
        <w:t xml:space="preserve"> </w:t>
      </w:r>
    </w:p>
    <w:p w14:paraId="0C2978AA" w14:textId="77777777" w:rsidR="003D6211" w:rsidRDefault="003D6211" w:rsidP="003D6211">
      <w:pPr>
        <w:pStyle w:val="ListParagraph"/>
        <w:numPr>
          <w:ilvl w:val="0"/>
          <w:numId w:val="23"/>
        </w:numPr>
        <w:spacing w:after="0" w:line="240" w:lineRule="auto"/>
        <w:jc w:val="left"/>
      </w:pPr>
      <w:r>
        <w:t xml:space="preserve">  </w:t>
      </w:r>
    </w:p>
    <w:p w14:paraId="2E06CE74" w14:textId="77777777" w:rsidR="003D6211" w:rsidRDefault="003D6211" w:rsidP="003D6211">
      <w:pPr>
        <w:pStyle w:val="ListParagraph"/>
        <w:numPr>
          <w:ilvl w:val="0"/>
          <w:numId w:val="23"/>
        </w:numPr>
        <w:spacing w:after="0" w:line="240" w:lineRule="auto"/>
        <w:jc w:val="left"/>
      </w:pPr>
      <w:r>
        <w:t xml:space="preserve"> </w:t>
      </w:r>
    </w:p>
    <w:p w14:paraId="562AFE37" w14:textId="77777777" w:rsidR="003D6211" w:rsidRDefault="003D6211" w:rsidP="003D6211">
      <w:pPr>
        <w:pStyle w:val="ListParagraph"/>
        <w:numPr>
          <w:ilvl w:val="0"/>
          <w:numId w:val="23"/>
        </w:numPr>
        <w:spacing w:after="0" w:line="240" w:lineRule="auto"/>
        <w:jc w:val="left"/>
      </w:pPr>
    </w:p>
    <w:p w14:paraId="4A6775F2" w14:textId="77777777" w:rsidR="003D6211" w:rsidRDefault="003D6211" w:rsidP="003D6211">
      <w:pPr>
        <w:pStyle w:val="ListParagraph"/>
        <w:ind w:left="1080"/>
      </w:pPr>
    </w:p>
    <w:p w14:paraId="7E24A951" w14:textId="77777777" w:rsidR="003D6211" w:rsidRDefault="003D6211" w:rsidP="003D6211">
      <w:pPr>
        <w:pStyle w:val="ListParagraph"/>
        <w:ind w:left="1080"/>
      </w:pPr>
    </w:p>
    <w:p w14:paraId="5F80718C" w14:textId="34DF1A39" w:rsidR="003D6211" w:rsidRDefault="00583284" w:rsidP="00583284">
      <w:pPr>
        <w:spacing w:after="0" w:line="240" w:lineRule="auto"/>
        <w:jc w:val="left"/>
      </w:pPr>
      <w:r>
        <w:t xml:space="preserve"> </w:t>
      </w:r>
      <w:r w:rsidR="00F512B3">
        <w:t xml:space="preserve">Balance the ledger </w:t>
      </w:r>
      <w:proofErr w:type="gramStart"/>
      <w:r w:rsidR="00F512B3">
        <w:t>A</w:t>
      </w:r>
      <w:r w:rsidR="003D6211" w:rsidRPr="0BE072DA">
        <w:t>ccounts  and</w:t>
      </w:r>
      <w:proofErr w:type="gramEnd"/>
      <w:r w:rsidR="003D6211" w:rsidRPr="0BE072DA">
        <w:t xml:space="preserve"> list the balances in the </w:t>
      </w:r>
      <w:r w:rsidR="003D6211" w:rsidRPr="00583284">
        <w:rPr>
          <w:u w:val="single"/>
        </w:rPr>
        <w:t>Trial Balance</w:t>
      </w:r>
    </w:p>
    <w:p w14:paraId="5D910211" w14:textId="77777777" w:rsidR="003D6211" w:rsidRDefault="003D6211" w:rsidP="003D6211"/>
    <w:p w14:paraId="1F0929D5" w14:textId="4BA7B5DA" w:rsidR="003D6211" w:rsidRPr="00BF07E2" w:rsidRDefault="008A4730" w:rsidP="003D6211">
      <w:pPr>
        <w:jc w:val="center"/>
        <w:rPr>
          <w:sz w:val="32"/>
          <w:szCs w:val="32"/>
        </w:rPr>
      </w:pPr>
      <w:r>
        <w:rPr>
          <w:sz w:val="32"/>
          <w:szCs w:val="32"/>
        </w:rPr>
        <w:t>Trial Balance at 5/5/2018</w:t>
      </w:r>
    </w:p>
    <w:p w14:paraId="3D969A2F" w14:textId="77777777" w:rsidR="003D6211" w:rsidRDefault="003D6211" w:rsidP="003D6211"/>
    <w:tbl>
      <w:tblPr>
        <w:tblStyle w:val="TableGrid0"/>
        <w:tblW w:w="0" w:type="auto"/>
        <w:tblInd w:w="212" w:type="dxa"/>
        <w:tblLook w:val="04A0" w:firstRow="1" w:lastRow="0" w:firstColumn="1" w:lastColumn="0" w:noHBand="0" w:noVBand="1"/>
      </w:tblPr>
      <w:tblGrid>
        <w:gridCol w:w="3312"/>
        <w:gridCol w:w="1792"/>
        <w:gridCol w:w="1409"/>
      </w:tblGrid>
      <w:tr w:rsidR="00816578" w:rsidRPr="00816578" w14:paraId="1005B02D" w14:textId="19DA515C" w:rsidTr="00816578">
        <w:tc>
          <w:tcPr>
            <w:tcW w:w="3312" w:type="dxa"/>
          </w:tcPr>
          <w:p w14:paraId="2D46CBD0" w14:textId="763F2A46" w:rsidR="00816578" w:rsidRPr="00816578" w:rsidRDefault="00816578" w:rsidP="00152FDC">
            <w:pPr>
              <w:ind w:left="0" w:firstLine="0"/>
              <w:rPr>
                <w:u w:val="single"/>
              </w:rPr>
            </w:pPr>
            <w:r w:rsidRPr="00816578">
              <w:rPr>
                <w:u w:val="single"/>
                <w:lang w:val="en-AU"/>
              </w:rPr>
              <w:t>Ledger Account names</w:t>
            </w:r>
          </w:p>
        </w:tc>
        <w:tc>
          <w:tcPr>
            <w:tcW w:w="1792" w:type="dxa"/>
          </w:tcPr>
          <w:p w14:paraId="5D157E77" w14:textId="58419122" w:rsidR="00816578" w:rsidRPr="00816578" w:rsidRDefault="00816578" w:rsidP="00816578">
            <w:pPr>
              <w:ind w:left="292" w:firstLine="0"/>
              <w:rPr>
                <w:u w:val="single"/>
              </w:rPr>
            </w:pPr>
            <w:r w:rsidRPr="00816578">
              <w:rPr>
                <w:u w:val="single"/>
                <w:lang w:val="en-AU"/>
              </w:rPr>
              <w:t>Debit</w:t>
            </w:r>
          </w:p>
        </w:tc>
        <w:tc>
          <w:tcPr>
            <w:tcW w:w="1409" w:type="dxa"/>
          </w:tcPr>
          <w:p w14:paraId="676FE327" w14:textId="61AD812D" w:rsidR="00816578" w:rsidRPr="00816578" w:rsidRDefault="00816578" w:rsidP="00816578">
            <w:pPr>
              <w:ind w:left="372" w:firstLine="0"/>
              <w:rPr>
                <w:u w:val="single"/>
              </w:rPr>
            </w:pPr>
            <w:r w:rsidRPr="00816578">
              <w:rPr>
                <w:u w:val="single"/>
                <w:lang w:val="en-AU"/>
              </w:rPr>
              <w:t>Credit</w:t>
            </w:r>
          </w:p>
        </w:tc>
      </w:tr>
      <w:tr w:rsidR="00816578" w:rsidRPr="00816578" w14:paraId="69F11E43" w14:textId="72C25AB6" w:rsidTr="00816578">
        <w:tc>
          <w:tcPr>
            <w:tcW w:w="3312" w:type="dxa"/>
          </w:tcPr>
          <w:p w14:paraId="45445802" w14:textId="78035E7C" w:rsidR="00816578" w:rsidRPr="00816578" w:rsidRDefault="00816578" w:rsidP="00152FDC">
            <w:pPr>
              <w:ind w:left="0" w:firstLine="0"/>
            </w:pPr>
            <w:r w:rsidRPr="00816578">
              <w:rPr>
                <w:lang w:val="en-AU"/>
              </w:rPr>
              <w:t>Cash</w:t>
            </w:r>
            <w:r>
              <w:rPr>
                <w:lang w:val="en-AU"/>
              </w:rPr>
              <w:t xml:space="preserve"> at Bank</w:t>
            </w:r>
          </w:p>
        </w:tc>
        <w:tc>
          <w:tcPr>
            <w:tcW w:w="1792" w:type="dxa"/>
          </w:tcPr>
          <w:p w14:paraId="4D16A8B6" w14:textId="77777777" w:rsidR="00816578" w:rsidRPr="00816578" w:rsidRDefault="00816578" w:rsidP="00816578">
            <w:pPr>
              <w:ind w:left="0" w:firstLine="0"/>
            </w:pPr>
          </w:p>
        </w:tc>
        <w:tc>
          <w:tcPr>
            <w:tcW w:w="1409" w:type="dxa"/>
          </w:tcPr>
          <w:p w14:paraId="251EF9D2" w14:textId="77777777" w:rsidR="00816578" w:rsidRPr="00816578" w:rsidRDefault="00816578" w:rsidP="00816578">
            <w:pPr>
              <w:ind w:left="0" w:firstLine="0"/>
            </w:pPr>
          </w:p>
        </w:tc>
      </w:tr>
      <w:tr w:rsidR="00816578" w:rsidRPr="00816578" w14:paraId="71CBF228" w14:textId="41BE226B" w:rsidTr="00816578">
        <w:tc>
          <w:tcPr>
            <w:tcW w:w="3312" w:type="dxa"/>
          </w:tcPr>
          <w:p w14:paraId="6222F2DD" w14:textId="7692C7AE" w:rsidR="00816578" w:rsidRPr="00816578" w:rsidRDefault="00816578" w:rsidP="00152FDC">
            <w:pPr>
              <w:ind w:left="0" w:firstLine="0"/>
            </w:pPr>
            <w:r>
              <w:rPr>
                <w:lang w:val="en-AU"/>
              </w:rPr>
              <w:t>Accounts</w:t>
            </w:r>
            <w:r w:rsidRPr="00816578">
              <w:rPr>
                <w:lang w:val="en-AU"/>
              </w:rPr>
              <w:t xml:space="preserve"> Receivable</w:t>
            </w:r>
          </w:p>
        </w:tc>
        <w:tc>
          <w:tcPr>
            <w:tcW w:w="1792" w:type="dxa"/>
          </w:tcPr>
          <w:p w14:paraId="1D4D9E4C" w14:textId="77777777" w:rsidR="00816578" w:rsidRPr="00816578" w:rsidRDefault="00816578" w:rsidP="00816578">
            <w:pPr>
              <w:ind w:left="0" w:firstLine="0"/>
            </w:pPr>
          </w:p>
        </w:tc>
        <w:tc>
          <w:tcPr>
            <w:tcW w:w="1409" w:type="dxa"/>
          </w:tcPr>
          <w:p w14:paraId="363B2E40" w14:textId="77777777" w:rsidR="00816578" w:rsidRPr="00816578" w:rsidRDefault="00816578" w:rsidP="00816578">
            <w:pPr>
              <w:ind w:left="0" w:firstLine="0"/>
            </w:pPr>
          </w:p>
        </w:tc>
      </w:tr>
      <w:tr w:rsidR="00816578" w:rsidRPr="00816578" w14:paraId="39973C9A" w14:textId="7764608D" w:rsidTr="00816578">
        <w:tc>
          <w:tcPr>
            <w:tcW w:w="3312" w:type="dxa"/>
          </w:tcPr>
          <w:p w14:paraId="3815DB9F" w14:textId="77777777" w:rsidR="00816578" w:rsidRPr="00816578" w:rsidRDefault="00816578" w:rsidP="00152FDC">
            <w:pPr>
              <w:ind w:left="0" w:firstLine="0"/>
            </w:pPr>
            <w:r w:rsidRPr="00816578">
              <w:rPr>
                <w:lang w:val="en-AU"/>
              </w:rPr>
              <w:t>Equipment</w:t>
            </w:r>
          </w:p>
        </w:tc>
        <w:tc>
          <w:tcPr>
            <w:tcW w:w="1792" w:type="dxa"/>
          </w:tcPr>
          <w:p w14:paraId="3BAFDD95" w14:textId="77777777" w:rsidR="00816578" w:rsidRPr="00816578" w:rsidRDefault="00816578" w:rsidP="00816578">
            <w:pPr>
              <w:ind w:left="0" w:firstLine="0"/>
            </w:pPr>
          </w:p>
        </w:tc>
        <w:tc>
          <w:tcPr>
            <w:tcW w:w="1409" w:type="dxa"/>
          </w:tcPr>
          <w:p w14:paraId="60D8F835" w14:textId="77777777" w:rsidR="00816578" w:rsidRPr="00816578" w:rsidRDefault="00816578" w:rsidP="00816578">
            <w:pPr>
              <w:ind w:left="0" w:firstLine="0"/>
            </w:pPr>
          </w:p>
        </w:tc>
      </w:tr>
      <w:tr w:rsidR="00816578" w:rsidRPr="00816578" w14:paraId="6E36D3C9" w14:textId="1BCF015B" w:rsidTr="00816578">
        <w:tc>
          <w:tcPr>
            <w:tcW w:w="3312" w:type="dxa"/>
          </w:tcPr>
          <w:p w14:paraId="79FCB19D" w14:textId="77777777" w:rsidR="00816578" w:rsidRPr="00816578" w:rsidRDefault="00816578" w:rsidP="00152FDC">
            <w:pPr>
              <w:ind w:left="0" w:firstLine="0"/>
            </w:pPr>
            <w:r w:rsidRPr="00816578">
              <w:rPr>
                <w:lang w:val="en-AU"/>
              </w:rPr>
              <w:t>Capital</w:t>
            </w:r>
          </w:p>
        </w:tc>
        <w:tc>
          <w:tcPr>
            <w:tcW w:w="1792" w:type="dxa"/>
          </w:tcPr>
          <w:p w14:paraId="3621A7EF" w14:textId="77777777" w:rsidR="00816578" w:rsidRPr="00816578" w:rsidRDefault="00816578" w:rsidP="00816578">
            <w:pPr>
              <w:ind w:left="0" w:firstLine="0"/>
            </w:pPr>
          </w:p>
        </w:tc>
        <w:tc>
          <w:tcPr>
            <w:tcW w:w="1409" w:type="dxa"/>
          </w:tcPr>
          <w:p w14:paraId="6F73C91C" w14:textId="77777777" w:rsidR="00816578" w:rsidRPr="00816578" w:rsidRDefault="00816578" w:rsidP="00816578">
            <w:pPr>
              <w:ind w:left="0" w:firstLine="0"/>
            </w:pPr>
          </w:p>
        </w:tc>
      </w:tr>
      <w:tr w:rsidR="00816578" w:rsidRPr="00816578" w14:paraId="4E719E5F" w14:textId="4D196C0A" w:rsidTr="00816578">
        <w:tc>
          <w:tcPr>
            <w:tcW w:w="3312" w:type="dxa"/>
          </w:tcPr>
          <w:p w14:paraId="4867BAAF" w14:textId="77777777" w:rsidR="00816578" w:rsidRPr="00816578" w:rsidRDefault="00816578" w:rsidP="00152FDC">
            <w:pPr>
              <w:ind w:left="0" w:firstLine="0"/>
            </w:pPr>
            <w:r w:rsidRPr="00816578">
              <w:rPr>
                <w:lang w:val="en-AU"/>
              </w:rPr>
              <w:t>Fees</w:t>
            </w:r>
          </w:p>
        </w:tc>
        <w:tc>
          <w:tcPr>
            <w:tcW w:w="1792" w:type="dxa"/>
          </w:tcPr>
          <w:p w14:paraId="216A69B0" w14:textId="77777777" w:rsidR="00816578" w:rsidRPr="00816578" w:rsidRDefault="00816578" w:rsidP="00816578">
            <w:pPr>
              <w:ind w:left="0" w:firstLine="0"/>
            </w:pPr>
          </w:p>
        </w:tc>
        <w:tc>
          <w:tcPr>
            <w:tcW w:w="1409" w:type="dxa"/>
          </w:tcPr>
          <w:p w14:paraId="63528FA0" w14:textId="77777777" w:rsidR="00816578" w:rsidRPr="00816578" w:rsidRDefault="00816578" w:rsidP="00816578">
            <w:pPr>
              <w:ind w:left="0" w:firstLine="0"/>
            </w:pPr>
          </w:p>
        </w:tc>
      </w:tr>
      <w:tr w:rsidR="00816578" w:rsidRPr="00816578" w14:paraId="5269CD61" w14:textId="26F13937" w:rsidTr="00816578">
        <w:tc>
          <w:tcPr>
            <w:tcW w:w="3312" w:type="dxa"/>
          </w:tcPr>
          <w:p w14:paraId="77D57155" w14:textId="344CBA0D" w:rsidR="00816578" w:rsidRPr="00816578" w:rsidRDefault="00816578" w:rsidP="00152FDC">
            <w:pPr>
              <w:ind w:left="0" w:firstLine="0"/>
            </w:pPr>
            <w:r w:rsidRPr="00816578">
              <w:rPr>
                <w:lang w:val="en-AU"/>
              </w:rPr>
              <w:t>Rent</w:t>
            </w:r>
            <w:r>
              <w:rPr>
                <w:lang w:val="en-AU"/>
              </w:rPr>
              <w:t xml:space="preserve"> expense</w:t>
            </w:r>
          </w:p>
        </w:tc>
        <w:tc>
          <w:tcPr>
            <w:tcW w:w="1792" w:type="dxa"/>
          </w:tcPr>
          <w:p w14:paraId="00BDFD6E" w14:textId="77777777" w:rsidR="00816578" w:rsidRPr="00816578" w:rsidRDefault="00816578" w:rsidP="00816578">
            <w:pPr>
              <w:ind w:left="0" w:firstLine="0"/>
            </w:pPr>
          </w:p>
        </w:tc>
        <w:tc>
          <w:tcPr>
            <w:tcW w:w="1409" w:type="dxa"/>
          </w:tcPr>
          <w:p w14:paraId="0F2CB538" w14:textId="77777777" w:rsidR="00816578" w:rsidRPr="00816578" w:rsidRDefault="00816578" w:rsidP="00816578">
            <w:pPr>
              <w:ind w:left="0" w:firstLine="0"/>
            </w:pPr>
          </w:p>
        </w:tc>
      </w:tr>
      <w:tr w:rsidR="00816578" w:rsidRPr="00816578" w14:paraId="47DDCB6C" w14:textId="432777E4" w:rsidTr="00816578">
        <w:tc>
          <w:tcPr>
            <w:tcW w:w="3312" w:type="dxa"/>
          </w:tcPr>
          <w:p w14:paraId="3FF8D3B0" w14:textId="2B9C1030" w:rsidR="00816578" w:rsidRPr="00816578" w:rsidRDefault="00816578" w:rsidP="00152FDC">
            <w:pPr>
              <w:pBdr>
                <w:bottom w:val="single" w:sz="4" w:space="1" w:color="auto"/>
              </w:pBdr>
              <w:ind w:left="0" w:firstLine="0"/>
              <w:rPr>
                <w:u w:val="single"/>
              </w:rPr>
            </w:pPr>
            <w:r w:rsidRPr="00816578">
              <w:rPr>
                <w:u w:val="single"/>
                <w:lang w:val="en-AU"/>
              </w:rPr>
              <w:t>Total</w:t>
            </w:r>
          </w:p>
        </w:tc>
        <w:tc>
          <w:tcPr>
            <w:tcW w:w="1792" w:type="dxa"/>
          </w:tcPr>
          <w:p w14:paraId="3DB1B38F" w14:textId="3DAC6D76" w:rsidR="00816578" w:rsidRPr="00816578" w:rsidRDefault="00816578" w:rsidP="00816578">
            <w:pPr>
              <w:pBdr>
                <w:bottom w:val="single" w:sz="4" w:space="1" w:color="auto"/>
              </w:pBdr>
              <w:ind w:left="0" w:firstLine="0"/>
              <w:rPr>
                <w:u w:val="single"/>
              </w:rPr>
            </w:pPr>
          </w:p>
        </w:tc>
        <w:tc>
          <w:tcPr>
            <w:tcW w:w="1409" w:type="dxa"/>
          </w:tcPr>
          <w:p w14:paraId="5C2F3819" w14:textId="77777777" w:rsidR="00816578" w:rsidRPr="00816578" w:rsidRDefault="00816578" w:rsidP="00816578">
            <w:pPr>
              <w:pBdr>
                <w:bottom w:val="single" w:sz="4" w:space="1" w:color="auto"/>
              </w:pBdr>
              <w:ind w:left="0" w:firstLine="0"/>
              <w:rPr>
                <w:u w:val="single"/>
              </w:rPr>
            </w:pPr>
          </w:p>
        </w:tc>
      </w:tr>
    </w:tbl>
    <w:p w14:paraId="3A9972EB" w14:textId="77777777" w:rsidR="003D6211" w:rsidRPr="005412B8" w:rsidRDefault="003D6211" w:rsidP="003D6211">
      <w:pPr>
        <w:spacing w:after="0" w:line="259" w:lineRule="auto"/>
        <w:ind w:left="202" w:firstLine="0"/>
        <w:jc w:val="left"/>
        <w:rPr>
          <w:rFonts w:asciiTheme="minorHAnsi" w:hAnsiTheme="minorHAnsi"/>
        </w:rPr>
      </w:pPr>
    </w:p>
    <w:p w14:paraId="69118052" w14:textId="4F28609D" w:rsidR="009510A3" w:rsidRPr="005412B8" w:rsidRDefault="00B228B6" w:rsidP="007B3C15">
      <w:pPr>
        <w:pStyle w:val="Heading2"/>
        <w:numPr>
          <w:ilvl w:val="0"/>
          <w:numId w:val="37"/>
        </w:numPr>
        <w:rPr>
          <w:b/>
        </w:rPr>
      </w:pPr>
      <w:r w:rsidRPr="005412B8">
        <w:t xml:space="preserve">Revision Colin’s Task from the </w:t>
      </w:r>
      <w:proofErr w:type="spellStart"/>
      <w:r w:rsidRPr="005412B8">
        <w:t>ppt</w:t>
      </w:r>
      <w:proofErr w:type="spellEnd"/>
      <w:r w:rsidR="008A4730" w:rsidRPr="005412B8">
        <w:t xml:space="preserve"> </w:t>
      </w:r>
      <w:r w:rsidR="003429E8" w:rsidRPr="005412B8">
        <w:t>slide 56</w:t>
      </w:r>
    </w:p>
    <w:p w14:paraId="02A6AC30" w14:textId="77777777" w:rsidR="005412B8" w:rsidRPr="005412B8" w:rsidRDefault="005412B8" w:rsidP="005412B8">
      <w:pPr>
        <w:ind w:left="0"/>
      </w:pPr>
    </w:p>
    <w:p w14:paraId="5B0F4333" w14:textId="77777777" w:rsidR="005412B8" w:rsidRPr="005412B8" w:rsidRDefault="005412B8" w:rsidP="005412B8">
      <w:pPr>
        <w:ind w:left="0"/>
      </w:pPr>
    </w:p>
    <w:p w14:paraId="1D007D3D" w14:textId="77777777" w:rsidR="005412B8" w:rsidRPr="005412B8" w:rsidRDefault="005412B8" w:rsidP="005412B8">
      <w:pPr>
        <w:ind w:left="0"/>
      </w:pPr>
    </w:p>
    <w:p w14:paraId="7BEA4EA6" w14:textId="0A17C0E9" w:rsidR="005412B8" w:rsidRPr="005412B8" w:rsidRDefault="005412B8" w:rsidP="007B3C15">
      <w:pPr>
        <w:pStyle w:val="Heading2"/>
        <w:numPr>
          <w:ilvl w:val="0"/>
          <w:numId w:val="37"/>
        </w:numPr>
        <w:rPr>
          <w:b/>
        </w:rPr>
      </w:pPr>
      <w:r w:rsidRPr="005412B8">
        <w:t xml:space="preserve">Record transaction in the General Journal </w:t>
      </w:r>
    </w:p>
    <w:p w14:paraId="2BE8B95D" w14:textId="043D3BEE" w:rsidR="005412B8" w:rsidRPr="00381BFC" w:rsidRDefault="005412B8" w:rsidP="00381BFC">
      <w:pPr>
        <w:rPr>
          <w:rFonts w:asciiTheme="minorHAnsi" w:hAnsiTheme="minorHAnsi"/>
          <w:b/>
          <w:sz w:val="24"/>
        </w:rPr>
      </w:pPr>
      <w:r w:rsidRPr="00381BFC">
        <w:rPr>
          <w:rFonts w:asciiTheme="minorHAnsi" w:hAnsiTheme="minorHAnsi"/>
          <w:sz w:val="24"/>
        </w:rPr>
        <w:t>We have analysed Adele’s transaction so now we must record the transaction in the General Journal</w:t>
      </w:r>
    </w:p>
    <w:p w14:paraId="5975D61C" w14:textId="77777777" w:rsidR="005412B8" w:rsidRPr="00217DB5" w:rsidRDefault="005412B8" w:rsidP="00706772">
      <w:pPr>
        <w:pStyle w:val="Heading2"/>
        <w:spacing w:after="0" w:line="360" w:lineRule="auto"/>
        <w:ind w:left="0" w:firstLine="0"/>
        <w:rPr>
          <w:b/>
        </w:rPr>
      </w:pPr>
      <w:r w:rsidRPr="000C2D97">
        <w:t>Business Transactions: Adele’s Garden Design</w:t>
      </w:r>
      <w:r>
        <w:t xml:space="preserve"> Guided task</w:t>
      </w:r>
    </w:p>
    <w:tbl>
      <w:tblPr>
        <w:tblStyle w:val="TableGrid1"/>
        <w:tblW w:w="8931" w:type="dxa"/>
        <w:tblInd w:w="202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1526"/>
        <w:gridCol w:w="422"/>
        <w:gridCol w:w="6983"/>
      </w:tblGrid>
      <w:tr w:rsidR="005412B8" w:rsidRPr="009507D5" w14:paraId="0863AE41" w14:textId="77777777" w:rsidTr="00706772">
        <w:trPr>
          <w:trHeight w:val="61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8A3E4D7" w14:textId="77777777" w:rsidR="005412B8" w:rsidRPr="00217DB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  <w:u w:val="single"/>
              </w:rPr>
            </w:pPr>
            <w:r w:rsidRPr="00217DB5">
              <w:rPr>
                <w:rFonts w:asciiTheme="minorHAnsi" w:hAnsiTheme="minorHAnsi"/>
                <w:u w:val="single"/>
              </w:rPr>
              <w:t xml:space="preserve">Date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28EB876" w14:textId="77777777" w:rsidR="005412B8" w:rsidRPr="00217DB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  <w:u w:val="single"/>
              </w:rPr>
            </w:pPr>
            <w:r w:rsidRPr="00217DB5">
              <w:rPr>
                <w:rFonts w:asciiTheme="minorHAnsi" w:hAnsiTheme="minorHAnsi"/>
                <w:b/>
                <w:color w:val="FF0000"/>
                <w:sz w:val="24"/>
                <w:u w:val="single"/>
              </w:rPr>
              <w:t>√</w:t>
            </w:r>
            <w:r w:rsidRPr="00217DB5">
              <w:rPr>
                <w:rFonts w:asciiTheme="minorHAnsi" w:hAnsiTheme="minorHAnsi"/>
                <w:u w:val="single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18477517" w14:textId="77777777" w:rsidR="005412B8" w:rsidRPr="00217DB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  <w:u w:val="single"/>
              </w:rPr>
            </w:pPr>
            <w:r w:rsidRPr="00217DB5">
              <w:rPr>
                <w:rFonts w:asciiTheme="minorHAnsi" w:hAnsiTheme="minorHAnsi"/>
                <w:u w:val="single"/>
              </w:rPr>
              <w:t xml:space="preserve">Transaction </w:t>
            </w:r>
          </w:p>
        </w:tc>
      </w:tr>
      <w:tr w:rsidR="005412B8" w:rsidRPr="009507D5" w14:paraId="5F227F1F" w14:textId="77777777" w:rsidTr="00706772">
        <w:trPr>
          <w:trHeight w:val="365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3209E3F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</w:t>
            </w:r>
            <w:r w:rsidRPr="009507D5">
              <w:rPr>
                <w:rFonts w:asciiTheme="minorHAnsi" w:hAnsiTheme="minorHAnsi"/>
                <w:vertAlign w:val="superscript"/>
              </w:rPr>
              <w:t>st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4563BE4A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1E87E9D6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Adele contributed $25,000 of her own savings to the business. </w:t>
            </w:r>
          </w:p>
        </w:tc>
      </w:tr>
      <w:tr w:rsidR="005412B8" w:rsidRPr="009507D5" w14:paraId="00744672" w14:textId="77777777" w:rsidTr="00706772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973B3EF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3</w:t>
            </w:r>
            <w:r w:rsidRPr="009507D5">
              <w:rPr>
                <w:rFonts w:asciiTheme="minorHAnsi" w:hAnsiTheme="minorHAnsi"/>
                <w:vertAlign w:val="superscript"/>
              </w:rPr>
              <w:t>rd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6CAB256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59287744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purchased office equipment for $2500 and paid by cheque. </w:t>
            </w:r>
          </w:p>
        </w:tc>
      </w:tr>
      <w:tr w:rsidR="005412B8" w:rsidRPr="009507D5" w14:paraId="175F56B8" w14:textId="77777777" w:rsidTr="00706772">
        <w:trPr>
          <w:trHeight w:val="619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7BF359F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5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4D78BCB3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2BEBFD40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provided design services to clients $5000. Received $1500 in cash and invoiced the clients for the balance. </w:t>
            </w:r>
          </w:p>
        </w:tc>
      </w:tr>
      <w:tr w:rsidR="005412B8" w:rsidRPr="009507D5" w14:paraId="5E8640DE" w14:textId="77777777" w:rsidTr="00706772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F8E9BD9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12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5CFDA6DA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09F6DCEE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paid electricity bill of $350 for February. </w:t>
            </w:r>
          </w:p>
        </w:tc>
      </w:tr>
      <w:tr w:rsidR="005412B8" w:rsidRPr="009507D5" w14:paraId="67B0700F" w14:textId="77777777" w:rsidTr="00706772">
        <w:trPr>
          <w:trHeight w:val="871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F737D82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14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CA2BD8A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3A4E44C1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hired a part time administration assistant for the Design business who will assist Adele in general office duties. The assistant will commence her position next month. </w:t>
            </w:r>
          </w:p>
        </w:tc>
      </w:tr>
      <w:tr w:rsidR="005412B8" w:rsidRPr="009507D5" w14:paraId="760CDE23" w14:textId="77777777" w:rsidTr="00706772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6C7E861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lastRenderedPageBreak/>
              <w:t>15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E2AD7E2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7CA8E2AC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purchased $250 office supplies on credit. </w:t>
            </w:r>
          </w:p>
        </w:tc>
      </w:tr>
      <w:tr w:rsidR="005412B8" w:rsidRPr="009507D5" w14:paraId="2D74ADEF" w14:textId="77777777" w:rsidTr="00706772">
        <w:trPr>
          <w:trHeight w:val="365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6B2D614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16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75CBB6B9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232DC1E8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received $3,500 from clients invoiced on 5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February. </w:t>
            </w:r>
          </w:p>
        </w:tc>
      </w:tr>
      <w:tr w:rsidR="005412B8" w:rsidRPr="009507D5" w14:paraId="00B95AF0" w14:textId="77777777" w:rsidTr="00706772">
        <w:trPr>
          <w:trHeight w:val="365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0417CB1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19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1B598E76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55BAF798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paid the annual insurance premium $2400. </w:t>
            </w:r>
          </w:p>
        </w:tc>
      </w:tr>
      <w:tr w:rsidR="005412B8" w:rsidRPr="009507D5" w14:paraId="5B5DAD9F" w14:textId="77777777" w:rsidTr="00706772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1E25F0F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22</w:t>
            </w:r>
            <w:r w:rsidRPr="009507D5">
              <w:rPr>
                <w:rFonts w:asciiTheme="minorHAnsi" w:hAnsiTheme="minorHAnsi"/>
                <w:vertAlign w:val="superscript"/>
              </w:rPr>
              <w:t>nd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4465B34B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0C9C1852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received telephone bill $450, this will be paid next month. </w:t>
            </w:r>
          </w:p>
        </w:tc>
      </w:tr>
      <w:tr w:rsidR="005412B8" w:rsidRPr="009507D5" w14:paraId="722DD793" w14:textId="77777777" w:rsidTr="00706772">
        <w:trPr>
          <w:trHeight w:val="36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3DA9091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23</w:t>
            </w:r>
            <w:r w:rsidRPr="009507D5">
              <w:rPr>
                <w:rFonts w:asciiTheme="minorHAnsi" w:hAnsiTheme="minorHAnsi"/>
                <w:vertAlign w:val="superscript"/>
              </w:rPr>
              <w:t>rd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2E8E26A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1B42F140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provided design services $2300 and invoiced the clients. </w:t>
            </w:r>
          </w:p>
        </w:tc>
      </w:tr>
      <w:tr w:rsidR="005412B8" w:rsidRPr="009507D5" w14:paraId="008B94D1" w14:textId="77777777" w:rsidTr="00706772">
        <w:trPr>
          <w:trHeight w:val="619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3B40C80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25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0D506C23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615121D3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Adele pays her personal credit card invoice $1200 using her personal savings </w:t>
            </w:r>
          </w:p>
        </w:tc>
      </w:tr>
      <w:tr w:rsidR="005412B8" w:rsidRPr="009507D5" w14:paraId="418DA2FC" w14:textId="77777777" w:rsidTr="00706772">
        <w:trPr>
          <w:trHeight w:val="458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5D8BE64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>28</w:t>
            </w:r>
            <w:r w:rsidRPr="009507D5">
              <w:rPr>
                <w:rFonts w:asciiTheme="minorHAnsi" w:hAnsiTheme="minorHAnsi"/>
                <w:vertAlign w:val="superscript"/>
              </w:rPr>
              <w:t>th</w:t>
            </w:r>
            <w:r w:rsidRPr="009507D5">
              <w:rPr>
                <w:rFonts w:asciiTheme="minorHAnsi" w:hAnsiTheme="minorHAnsi"/>
              </w:rPr>
              <w:t xml:space="preserve"> Feb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70CB91A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</w:tcPr>
          <w:p w14:paraId="6E25F750" w14:textId="77777777" w:rsidR="005412B8" w:rsidRPr="009507D5" w:rsidRDefault="005412B8" w:rsidP="00706772">
            <w:pPr>
              <w:spacing w:after="0" w:line="360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9507D5">
              <w:rPr>
                <w:rFonts w:asciiTheme="minorHAnsi" w:hAnsiTheme="minorHAnsi"/>
              </w:rPr>
              <w:t xml:space="preserve">Adele withdrew $800 from the business for her personal use. </w:t>
            </w:r>
          </w:p>
        </w:tc>
      </w:tr>
    </w:tbl>
    <w:p w14:paraId="3064CF46" w14:textId="77777777" w:rsidR="00706772" w:rsidRDefault="00706772" w:rsidP="00706772">
      <w:pPr>
        <w:ind w:left="0" w:firstLine="0"/>
      </w:pPr>
    </w:p>
    <w:p w14:paraId="556492FC" w14:textId="77777777" w:rsidR="00706772" w:rsidRDefault="00291E56" w:rsidP="00EF3CB7">
      <w:r>
        <w:t xml:space="preserve"> </w:t>
      </w: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  <w:tblPrChange w:id="2" w:author="Mark Hannan" w:date="2018-02-23T13:32:00Z">
          <w:tblPr>
            <w:tblStyle w:val="TableGrid"/>
            <w:tblW w:w="0" w:type="auto"/>
            <w:tblInd w:w="212" w:type="dxa"/>
            <w:tblLook w:val="04A0" w:firstRow="1" w:lastRow="0" w:firstColumn="1" w:lastColumn="0" w:noHBand="0" w:noVBand="1"/>
          </w:tblPr>
        </w:tblPrChange>
      </w:tblPr>
      <w:tblGrid>
        <w:gridCol w:w="681"/>
        <w:gridCol w:w="4020"/>
        <w:gridCol w:w="1083"/>
        <w:gridCol w:w="992"/>
        <w:tblGridChange w:id="3">
          <w:tblGrid>
            <w:gridCol w:w="681"/>
            <w:gridCol w:w="4020"/>
            <w:gridCol w:w="1083"/>
            <w:gridCol w:w="992"/>
          </w:tblGrid>
        </w:tblGridChange>
      </w:tblGrid>
      <w:tr w:rsidR="00706772" w14:paraId="68848600" w14:textId="77777777" w:rsidTr="00E67EF5">
        <w:trPr>
          <w:trHeight w:val="454"/>
        </w:trPr>
        <w:tc>
          <w:tcPr>
            <w:tcW w:w="6776" w:type="dxa"/>
            <w:gridSpan w:val="4"/>
            <w:tcPrChange w:id="4" w:author="Mark Hannan" w:date="2018-02-23T13:32:00Z">
              <w:tcPr>
                <w:tcW w:w="6776" w:type="dxa"/>
                <w:gridSpan w:val="4"/>
              </w:tcPr>
            </w:tcPrChange>
          </w:tcPr>
          <w:p w14:paraId="63CA7201" w14:textId="2D7B6D70" w:rsidR="00706772" w:rsidRDefault="00706772" w:rsidP="00706772">
            <w:pPr>
              <w:ind w:left="0" w:firstLine="0"/>
              <w:jc w:val="center"/>
            </w:pPr>
            <w:r>
              <w:t>General Journal</w:t>
            </w:r>
          </w:p>
        </w:tc>
      </w:tr>
      <w:tr w:rsidR="00706772" w14:paraId="332C138E" w14:textId="77777777" w:rsidTr="00E67EF5">
        <w:trPr>
          <w:trHeight w:val="454"/>
        </w:trPr>
        <w:tc>
          <w:tcPr>
            <w:tcW w:w="681" w:type="dxa"/>
          </w:tcPr>
          <w:p w14:paraId="36E84EE0" w14:textId="2135C2D9" w:rsidR="00706772" w:rsidRDefault="00706772" w:rsidP="00EF3CB7">
            <w:pPr>
              <w:ind w:left="0" w:firstLine="0"/>
            </w:pPr>
            <w:r>
              <w:t xml:space="preserve">Date </w:t>
            </w:r>
          </w:p>
        </w:tc>
        <w:tc>
          <w:tcPr>
            <w:tcW w:w="4020" w:type="dxa"/>
          </w:tcPr>
          <w:p w14:paraId="0926B322" w14:textId="2680BE60" w:rsidR="00706772" w:rsidRDefault="00706772" w:rsidP="00EF3CB7">
            <w:pPr>
              <w:ind w:left="0" w:firstLine="0"/>
            </w:pPr>
            <w:r>
              <w:t xml:space="preserve">Accounts </w:t>
            </w:r>
          </w:p>
        </w:tc>
        <w:tc>
          <w:tcPr>
            <w:tcW w:w="1083" w:type="dxa"/>
          </w:tcPr>
          <w:p w14:paraId="2CB2C4F8" w14:textId="34141D8D" w:rsidR="00706772" w:rsidRDefault="00706772" w:rsidP="00EF3CB7">
            <w:pPr>
              <w:ind w:left="0" w:firstLine="0"/>
            </w:pPr>
            <w:r>
              <w:t>Debit</w:t>
            </w:r>
          </w:p>
        </w:tc>
        <w:tc>
          <w:tcPr>
            <w:tcW w:w="992" w:type="dxa"/>
          </w:tcPr>
          <w:p w14:paraId="613B189C" w14:textId="02BE784D" w:rsidR="00706772" w:rsidRDefault="00706772" w:rsidP="00EF3CB7">
            <w:pPr>
              <w:ind w:left="0" w:firstLine="0"/>
            </w:pPr>
            <w:r>
              <w:t>Credit</w:t>
            </w:r>
          </w:p>
        </w:tc>
      </w:tr>
      <w:tr w:rsidR="00706772" w14:paraId="5359CDE4" w14:textId="77777777" w:rsidTr="00E67EF5">
        <w:trPr>
          <w:trHeight w:val="454"/>
        </w:trPr>
        <w:tc>
          <w:tcPr>
            <w:tcW w:w="681" w:type="dxa"/>
          </w:tcPr>
          <w:p w14:paraId="3CF7043B" w14:textId="77777777" w:rsidR="00706772" w:rsidRDefault="00706772" w:rsidP="00EF3CB7">
            <w:pPr>
              <w:ind w:left="0" w:firstLine="0"/>
            </w:pPr>
          </w:p>
        </w:tc>
        <w:tc>
          <w:tcPr>
            <w:tcW w:w="4020" w:type="dxa"/>
          </w:tcPr>
          <w:p w14:paraId="6B6A1682" w14:textId="77777777" w:rsidR="00E67EF5" w:rsidRDefault="00E67EF5" w:rsidP="00EF3CB7">
            <w:pPr>
              <w:ind w:left="0" w:firstLine="0"/>
            </w:pPr>
          </w:p>
        </w:tc>
        <w:tc>
          <w:tcPr>
            <w:tcW w:w="1083" w:type="dxa"/>
          </w:tcPr>
          <w:p w14:paraId="5FEE7994" w14:textId="77777777" w:rsidR="00706772" w:rsidRDefault="00706772" w:rsidP="00EF3CB7">
            <w:pPr>
              <w:ind w:left="0" w:firstLine="0"/>
            </w:pPr>
          </w:p>
        </w:tc>
        <w:tc>
          <w:tcPr>
            <w:tcW w:w="992" w:type="dxa"/>
          </w:tcPr>
          <w:p w14:paraId="5ABB0273" w14:textId="77777777" w:rsidR="00706772" w:rsidRDefault="00706772" w:rsidP="00EF3CB7">
            <w:pPr>
              <w:ind w:left="0" w:firstLine="0"/>
            </w:pPr>
          </w:p>
        </w:tc>
      </w:tr>
      <w:tr w:rsidR="00706772" w14:paraId="362D2F6E" w14:textId="77777777" w:rsidTr="00E67EF5">
        <w:trPr>
          <w:trHeight w:val="454"/>
        </w:trPr>
        <w:tc>
          <w:tcPr>
            <w:tcW w:w="681" w:type="dxa"/>
          </w:tcPr>
          <w:p w14:paraId="373C950C" w14:textId="77777777" w:rsidR="00706772" w:rsidRDefault="00706772" w:rsidP="00EF3CB7">
            <w:pPr>
              <w:ind w:left="0" w:firstLine="0"/>
            </w:pPr>
          </w:p>
        </w:tc>
        <w:tc>
          <w:tcPr>
            <w:tcW w:w="4020" w:type="dxa"/>
          </w:tcPr>
          <w:p w14:paraId="2A2EB272" w14:textId="77777777" w:rsidR="00706772" w:rsidRDefault="00706772" w:rsidP="00EF3CB7">
            <w:pPr>
              <w:ind w:left="0" w:firstLine="0"/>
            </w:pPr>
          </w:p>
        </w:tc>
        <w:tc>
          <w:tcPr>
            <w:tcW w:w="1083" w:type="dxa"/>
          </w:tcPr>
          <w:p w14:paraId="5C808505" w14:textId="77777777" w:rsidR="00706772" w:rsidRDefault="00706772" w:rsidP="00EF3CB7">
            <w:pPr>
              <w:ind w:left="0" w:firstLine="0"/>
            </w:pPr>
          </w:p>
        </w:tc>
        <w:tc>
          <w:tcPr>
            <w:tcW w:w="992" w:type="dxa"/>
          </w:tcPr>
          <w:p w14:paraId="497C0734" w14:textId="77777777" w:rsidR="00706772" w:rsidRDefault="00706772" w:rsidP="00EF3CB7">
            <w:pPr>
              <w:ind w:left="0" w:firstLine="0"/>
            </w:pPr>
          </w:p>
        </w:tc>
      </w:tr>
      <w:tr w:rsidR="00706772" w14:paraId="6D05D763" w14:textId="77777777" w:rsidTr="00E67EF5">
        <w:trPr>
          <w:trHeight w:val="454"/>
        </w:trPr>
        <w:tc>
          <w:tcPr>
            <w:tcW w:w="681" w:type="dxa"/>
          </w:tcPr>
          <w:p w14:paraId="7E816B1F" w14:textId="77777777" w:rsidR="00706772" w:rsidRDefault="00706772" w:rsidP="00EF3CB7">
            <w:pPr>
              <w:ind w:left="0" w:firstLine="0"/>
            </w:pPr>
          </w:p>
        </w:tc>
        <w:tc>
          <w:tcPr>
            <w:tcW w:w="4020" w:type="dxa"/>
          </w:tcPr>
          <w:p w14:paraId="45F76E23" w14:textId="77777777" w:rsidR="00706772" w:rsidRDefault="00706772" w:rsidP="00EF3CB7">
            <w:pPr>
              <w:ind w:left="0" w:firstLine="0"/>
            </w:pPr>
          </w:p>
        </w:tc>
        <w:tc>
          <w:tcPr>
            <w:tcW w:w="1083" w:type="dxa"/>
          </w:tcPr>
          <w:p w14:paraId="40490184" w14:textId="77777777" w:rsidR="00706772" w:rsidRDefault="00706772" w:rsidP="00EF3CB7">
            <w:pPr>
              <w:ind w:left="0" w:firstLine="0"/>
            </w:pPr>
          </w:p>
        </w:tc>
        <w:tc>
          <w:tcPr>
            <w:tcW w:w="992" w:type="dxa"/>
          </w:tcPr>
          <w:p w14:paraId="4BCC05C3" w14:textId="77777777" w:rsidR="00706772" w:rsidRDefault="00706772" w:rsidP="00EF3CB7">
            <w:pPr>
              <w:ind w:left="0" w:firstLine="0"/>
            </w:pPr>
          </w:p>
        </w:tc>
      </w:tr>
      <w:tr w:rsidR="00706772" w14:paraId="325D48D7" w14:textId="77777777" w:rsidTr="00E67EF5">
        <w:trPr>
          <w:trHeight w:val="454"/>
        </w:trPr>
        <w:tc>
          <w:tcPr>
            <w:tcW w:w="681" w:type="dxa"/>
          </w:tcPr>
          <w:p w14:paraId="1424F118" w14:textId="77777777" w:rsidR="00706772" w:rsidRDefault="00706772" w:rsidP="00EF3CB7">
            <w:pPr>
              <w:ind w:left="0" w:firstLine="0"/>
            </w:pPr>
          </w:p>
        </w:tc>
        <w:tc>
          <w:tcPr>
            <w:tcW w:w="4020" w:type="dxa"/>
          </w:tcPr>
          <w:p w14:paraId="6841F092" w14:textId="77777777" w:rsidR="00706772" w:rsidRDefault="00706772" w:rsidP="00EF3CB7">
            <w:pPr>
              <w:ind w:left="0" w:firstLine="0"/>
            </w:pPr>
          </w:p>
        </w:tc>
        <w:tc>
          <w:tcPr>
            <w:tcW w:w="1083" w:type="dxa"/>
          </w:tcPr>
          <w:p w14:paraId="44B6FC7C" w14:textId="77777777" w:rsidR="00706772" w:rsidRDefault="00706772" w:rsidP="00EF3CB7">
            <w:pPr>
              <w:ind w:left="0" w:firstLine="0"/>
            </w:pPr>
          </w:p>
        </w:tc>
        <w:tc>
          <w:tcPr>
            <w:tcW w:w="992" w:type="dxa"/>
          </w:tcPr>
          <w:p w14:paraId="3B010D05" w14:textId="77777777" w:rsidR="00706772" w:rsidRDefault="00706772" w:rsidP="00EF3CB7">
            <w:pPr>
              <w:ind w:left="0" w:firstLine="0"/>
            </w:pPr>
          </w:p>
        </w:tc>
      </w:tr>
      <w:tr w:rsidR="00706772" w14:paraId="50509DCB" w14:textId="77777777" w:rsidTr="00E67EF5">
        <w:trPr>
          <w:trHeight w:val="454"/>
        </w:trPr>
        <w:tc>
          <w:tcPr>
            <w:tcW w:w="681" w:type="dxa"/>
          </w:tcPr>
          <w:p w14:paraId="3FC039A5" w14:textId="77777777" w:rsidR="00706772" w:rsidRDefault="00706772" w:rsidP="00EF3CB7">
            <w:pPr>
              <w:ind w:left="0" w:firstLine="0"/>
            </w:pPr>
          </w:p>
        </w:tc>
        <w:tc>
          <w:tcPr>
            <w:tcW w:w="4020" w:type="dxa"/>
          </w:tcPr>
          <w:p w14:paraId="4C704B1A" w14:textId="77777777" w:rsidR="00706772" w:rsidRDefault="00706772" w:rsidP="00EF3CB7">
            <w:pPr>
              <w:ind w:left="0" w:firstLine="0"/>
            </w:pPr>
          </w:p>
        </w:tc>
        <w:tc>
          <w:tcPr>
            <w:tcW w:w="1083" w:type="dxa"/>
          </w:tcPr>
          <w:p w14:paraId="0AFE0E53" w14:textId="77777777" w:rsidR="00706772" w:rsidRDefault="00706772" w:rsidP="00EF3CB7">
            <w:pPr>
              <w:ind w:left="0" w:firstLine="0"/>
            </w:pPr>
          </w:p>
        </w:tc>
        <w:tc>
          <w:tcPr>
            <w:tcW w:w="992" w:type="dxa"/>
          </w:tcPr>
          <w:p w14:paraId="4F782C84" w14:textId="77777777" w:rsidR="00706772" w:rsidRDefault="00706772" w:rsidP="00EF3CB7">
            <w:pPr>
              <w:ind w:left="0" w:firstLine="0"/>
            </w:pPr>
          </w:p>
        </w:tc>
      </w:tr>
      <w:tr w:rsidR="00706772" w14:paraId="36D91E04" w14:textId="77777777" w:rsidTr="00E67EF5">
        <w:trPr>
          <w:trHeight w:val="454"/>
        </w:trPr>
        <w:tc>
          <w:tcPr>
            <w:tcW w:w="681" w:type="dxa"/>
          </w:tcPr>
          <w:p w14:paraId="3FC2466B" w14:textId="77777777" w:rsidR="00706772" w:rsidRDefault="00706772" w:rsidP="00EF3CB7">
            <w:pPr>
              <w:ind w:left="0" w:firstLine="0"/>
            </w:pPr>
          </w:p>
        </w:tc>
        <w:tc>
          <w:tcPr>
            <w:tcW w:w="4020" w:type="dxa"/>
          </w:tcPr>
          <w:p w14:paraId="1B145043" w14:textId="77777777" w:rsidR="00706772" w:rsidRDefault="00706772" w:rsidP="00EF3CB7">
            <w:pPr>
              <w:ind w:left="0" w:firstLine="0"/>
            </w:pPr>
          </w:p>
        </w:tc>
        <w:tc>
          <w:tcPr>
            <w:tcW w:w="1083" w:type="dxa"/>
          </w:tcPr>
          <w:p w14:paraId="7557E890" w14:textId="77777777" w:rsidR="00706772" w:rsidRDefault="00706772" w:rsidP="00EF3CB7">
            <w:pPr>
              <w:ind w:left="0" w:firstLine="0"/>
            </w:pPr>
          </w:p>
        </w:tc>
        <w:tc>
          <w:tcPr>
            <w:tcW w:w="992" w:type="dxa"/>
          </w:tcPr>
          <w:p w14:paraId="4881CE6E" w14:textId="77777777" w:rsidR="00706772" w:rsidRDefault="00706772" w:rsidP="00EF3CB7">
            <w:pPr>
              <w:ind w:left="0" w:firstLine="0"/>
            </w:pPr>
          </w:p>
        </w:tc>
      </w:tr>
      <w:tr w:rsidR="00706772" w14:paraId="6969F701" w14:textId="77777777" w:rsidTr="00E67EF5">
        <w:trPr>
          <w:trHeight w:val="454"/>
        </w:trPr>
        <w:tc>
          <w:tcPr>
            <w:tcW w:w="681" w:type="dxa"/>
          </w:tcPr>
          <w:p w14:paraId="426140F1" w14:textId="77777777" w:rsidR="00706772" w:rsidRDefault="00706772" w:rsidP="00EF3CB7">
            <w:pPr>
              <w:ind w:left="0" w:firstLine="0"/>
            </w:pPr>
          </w:p>
        </w:tc>
        <w:tc>
          <w:tcPr>
            <w:tcW w:w="4020" w:type="dxa"/>
          </w:tcPr>
          <w:p w14:paraId="28052DF3" w14:textId="77777777" w:rsidR="00706772" w:rsidRDefault="00706772" w:rsidP="00EF3CB7">
            <w:pPr>
              <w:ind w:left="0" w:firstLine="0"/>
            </w:pPr>
          </w:p>
        </w:tc>
        <w:tc>
          <w:tcPr>
            <w:tcW w:w="1083" w:type="dxa"/>
          </w:tcPr>
          <w:p w14:paraId="69C0994B" w14:textId="77777777" w:rsidR="00706772" w:rsidRDefault="00706772" w:rsidP="00EF3CB7">
            <w:pPr>
              <w:ind w:left="0" w:firstLine="0"/>
            </w:pPr>
          </w:p>
        </w:tc>
        <w:tc>
          <w:tcPr>
            <w:tcW w:w="992" w:type="dxa"/>
          </w:tcPr>
          <w:p w14:paraId="1CC5C02B" w14:textId="77777777" w:rsidR="00706772" w:rsidRDefault="00706772" w:rsidP="00EF3CB7">
            <w:pPr>
              <w:ind w:left="0" w:firstLine="0"/>
            </w:pPr>
          </w:p>
        </w:tc>
      </w:tr>
      <w:tr w:rsidR="00D97A0A" w14:paraId="0706B304" w14:textId="77777777" w:rsidTr="00E67EF5">
        <w:trPr>
          <w:trHeight w:val="454"/>
          <w:ins w:id="5" w:author="Mark Hannan" w:date="2018-02-23T13:32:00Z"/>
        </w:trPr>
        <w:tc>
          <w:tcPr>
            <w:tcW w:w="681" w:type="dxa"/>
          </w:tcPr>
          <w:p w14:paraId="3C001896" w14:textId="77777777" w:rsidR="00D97A0A" w:rsidRDefault="00D97A0A" w:rsidP="00EF3CB7">
            <w:pPr>
              <w:ind w:left="0" w:firstLine="0"/>
              <w:rPr>
                <w:ins w:id="6" w:author="Mark Hannan" w:date="2018-02-23T13:32:00Z"/>
              </w:rPr>
            </w:pPr>
          </w:p>
        </w:tc>
        <w:tc>
          <w:tcPr>
            <w:tcW w:w="4020" w:type="dxa"/>
          </w:tcPr>
          <w:p w14:paraId="6ABBF553" w14:textId="77777777" w:rsidR="00D97A0A" w:rsidRDefault="00D97A0A" w:rsidP="00EF3CB7">
            <w:pPr>
              <w:ind w:left="0" w:firstLine="0"/>
              <w:rPr>
                <w:ins w:id="7" w:author="Mark Hannan" w:date="2018-02-23T13:32:00Z"/>
              </w:rPr>
            </w:pPr>
          </w:p>
        </w:tc>
        <w:tc>
          <w:tcPr>
            <w:tcW w:w="1083" w:type="dxa"/>
          </w:tcPr>
          <w:p w14:paraId="47BF7241" w14:textId="77777777" w:rsidR="00D97A0A" w:rsidRDefault="00D97A0A" w:rsidP="00EF3CB7">
            <w:pPr>
              <w:ind w:left="0" w:firstLine="0"/>
              <w:rPr>
                <w:ins w:id="8" w:author="Mark Hannan" w:date="2018-02-23T13:32:00Z"/>
              </w:rPr>
            </w:pPr>
          </w:p>
        </w:tc>
        <w:tc>
          <w:tcPr>
            <w:tcW w:w="992" w:type="dxa"/>
          </w:tcPr>
          <w:p w14:paraId="168F002E" w14:textId="77777777" w:rsidR="00D97A0A" w:rsidRDefault="00D97A0A" w:rsidP="00EF3CB7">
            <w:pPr>
              <w:ind w:left="0" w:firstLine="0"/>
              <w:rPr>
                <w:ins w:id="9" w:author="Mark Hannan" w:date="2018-02-23T13:32:00Z"/>
              </w:rPr>
            </w:pPr>
          </w:p>
        </w:tc>
      </w:tr>
      <w:tr w:rsidR="00D97A0A" w14:paraId="61855A06" w14:textId="77777777" w:rsidTr="00E67EF5">
        <w:trPr>
          <w:trHeight w:val="454"/>
          <w:ins w:id="10" w:author="Mark Hannan" w:date="2018-02-23T13:32:00Z"/>
        </w:trPr>
        <w:tc>
          <w:tcPr>
            <w:tcW w:w="681" w:type="dxa"/>
          </w:tcPr>
          <w:p w14:paraId="24A3B5B5" w14:textId="77777777" w:rsidR="00D97A0A" w:rsidRDefault="00D97A0A" w:rsidP="00EF3CB7">
            <w:pPr>
              <w:ind w:left="0" w:firstLine="0"/>
              <w:rPr>
                <w:ins w:id="11" w:author="Mark Hannan" w:date="2018-02-23T13:32:00Z"/>
              </w:rPr>
            </w:pPr>
          </w:p>
        </w:tc>
        <w:tc>
          <w:tcPr>
            <w:tcW w:w="4020" w:type="dxa"/>
          </w:tcPr>
          <w:p w14:paraId="377EA670" w14:textId="77777777" w:rsidR="00D97A0A" w:rsidRDefault="00D97A0A" w:rsidP="00EF3CB7">
            <w:pPr>
              <w:ind w:left="0" w:firstLine="0"/>
              <w:rPr>
                <w:ins w:id="12" w:author="Mark Hannan" w:date="2018-02-23T13:32:00Z"/>
              </w:rPr>
            </w:pPr>
          </w:p>
        </w:tc>
        <w:tc>
          <w:tcPr>
            <w:tcW w:w="1083" w:type="dxa"/>
          </w:tcPr>
          <w:p w14:paraId="10C3EDAF" w14:textId="77777777" w:rsidR="00D97A0A" w:rsidRDefault="00D97A0A" w:rsidP="00EF3CB7">
            <w:pPr>
              <w:ind w:left="0" w:firstLine="0"/>
              <w:rPr>
                <w:ins w:id="13" w:author="Mark Hannan" w:date="2018-02-23T13:32:00Z"/>
              </w:rPr>
            </w:pPr>
          </w:p>
        </w:tc>
        <w:tc>
          <w:tcPr>
            <w:tcW w:w="992" w:type="dxa"/>
          </w:tcPr>
          <w:p w14:paraId="478201A1" w14:textId="77777777" w:rsidR="00D97A0A" w:rsidRDefault="00D97A0A" w:rsidP="00EF3CB7">
            <w:pPr>
              <w:ind w:left="0" w:firstLine="0"/>
              <w:rPr>
                <w:ins w:id="14" w:author="Mark Hannan" w:date="2018-02-23T13:32:00Z"/>
              </w:rPr>
            </w:pPr>
          </w:p>
        </w:tc>
      </w:tr>
      <w:tr w:rsidR="00D97A0A" w14:paraId="6DF7B548" w14:textId="77777777" w:rsidTr="00E67EF5">
        <w:trPr>
          <w:trHeight w:val="454"/>
          <w:ins w:id="15" w:author="Mark Hannan" w:date="2018-02-23T13:32:00Z"/>
        </w:trPr>
        <w:tc>
          <w:tcPr>
            <w:tcW w:w="681" w:type="dxa"/>
          </w:tcPr>
          <w:p w14:paraId="2C07949B" w14:textId="77777777" w:rsidR="00D97A0A" w:rsidRDefault="00D97A0A" w:rsidP="00EF3CB7">
            <w:pPr>
              <w:ind w:left="0" w:firstLine="0"/>
              <w:rPr>
                <w:ins w:id="16" w:author="Mark Hannan" w:date="2018-02-23T13:32:00Z"/>
              </w:rPr>
            </w:pPr>
          </w:p>
        </w:tc>
        <w:tc>
          <w:tcPr>
            <w:tcW w:w="4020" w:type="dxa"/>
          </w:tcPr>
          <w:p w14:paraId="39DCC0D8" w14:textId="77777777" w:rsidR="00D97A0A" w:rsidRDefault="00D97A0A" w:rsidP="00EF3CB7">
            <w:pPr>
              <w:ind w:left="0" w:firstLine="0"/>
              <w:rPr>
                <w:ins w:id="17" w:author="Mark Hannan" w:date="2018-02-23T13:32:00Z"/>
              </w:rPr>
            </w:pPr>
          </w:p>
        </w:tc>
        <w:tc>
          <w:tcPr>
            <w:tcW w:w="1083" w:type="dxa"/>
          </w:tcPr>
          <w:p w14:paraId="64DF03B2" w14:textId="77777777" w:rsidR="00D97A0A" w:rsidRDefault="00D97A0A" w:rsidP="00EF3CB7">
            <w:pPr>
              <w:ind w:left="0" w:firstLine="0"/>
              <w:rPr>
                <w:ins w:id="18" w:author="Mark Hannan" w:date="2018-02-23T13:32:00Z"/>
              </w:rPr>
            </w:pPr>
          </w:p>
        </w:tc>
        <w:tc>
          <w:tcPr>
            <w:tcW w:w="992" w:type="dxa"/>
          </w:tcPr>
          <w:p w14:paraId="5A9DACB6" w14:textId="77777777" w:rsidR="00D97A0A" w:rsidRDefault="00D97A0A" w:rsidP="00EF3CB7">
            <w:pPr>
              <w:ind w:left="0" w:firstLine="0"/>
              <w:rPr>
                <w:ins w:id="19" w:author="Mark Hannan" w:date="2018-02-23T13:32:00Z"/>
              </w:rPr>
            </w:pPr>
          </w:p>
        </w:tc>
      </w:tr>
      <w:tr w:rsidR="00D97A0A" w14:paraId="75FC1A12" w14:textId="77777777" w:rsidTr="00E67EF5">
        <w:trPr>
          <w:trHeight w:val="454"/>
          <w:ins w:id="20" w:author="Mark Hannan" w:date="2018-02-23T13:32:00Z"/>
        </w:trPr>
        <w:tc>
          <w:tcPr>
            <w:tcW w:w="681" w:type="dxa"/>
          </w:tcPr>
          <w:p w14:paraId="1A92E384" w14:textId="77777777" w:rsidR="00D97A0A" w:rsidRDefault="00D97A0A" w:rsidP="00EF3CB7">
            <w:pPr>
              <w:ind w:left="0" w:firstLine="0"/>
              <w:rPr>
                <w:ins w:id="21" w:author="Mark Hannan" w:date="2018-02-23T13:32:00Z"/>
              </w:rPr>
            </w:pPr>
          </w:p>
        </w:tc>
        <w:tc>
          <w:tcPr>
            <w:tcW w:w="4020" w:type="dxa"/>
          </w:tcPr>
          <w:p w14:paraId="102EF92D" w14:textId="77777777" w:rsidR="00D97A0A" w:rsidRDefault="00D97A0A" w:rsidP="00EF3CB7">
            <w:pPr>
              <w:ind w:left="0" w:firstLine="0"/>
              <w:rPr>
                <w:ins w:id="22" w:author="Mark Hannan" w:date="2018-02-23T13:32:00Z"/>
              </w:rPr>
            </w:pPr>
          </w:p>
        </w:tc>
        <w:tc>
          <w:tcPr>
            <w:tcW w:w="1083" w:type="dxa"/>
          </w:tcPr>
          <w:p w14:paraId="7519EBFE" w14:textId="77777777" w:rsidR="00D97A0A" w:rsidRDefault="00D97A0A" w:rsidP="00EF3CB7">
            <w:pPr>
              <w:ind w:left="0" w:firstLine="0"/>
              <w:rPr>
                <w:ins w:id="23" w:author="Mark Hannan" w:date="2018-02-23T13:32:00Z"/>
              </w:rPr>
            </w:pPr>
          </w:p>
        </w:tc>
        <w:tc>
          <w:tcPr>
            <w:tcW w:w="992" w:type="dxa"/>
          </w:tcPr>
          <w:p w14:paraId="7E7F5566" w14:textId="77777777" w:rsidR="00D97A0A" w:rsidRDefault="00D97A0A" w:rsidP="00EF3CB7">
            <w:pPr>
              <w:ind w:left="0" w:firstLine="0"/>
              <w:rPr>
                <w:ins w:id="24" w:author="Mark Hannan" w:date="2018-02-23T13:32:00Z"/>
              </w:rPr>
            </w:pPr>
          </w:p>
        </w:tc>
      </w:tr>
      <w:tr w:rsidR="00D97A0A" w14:paraId="0DB2A7BC" w14:textId="77777777" w:rsidTr="00E67EF5">
        <w:trPr>
          <w:trHeight w:val="454"/>
          <w:ins w:id="25" w:author="Mark Hannan" w:date="2018-02-23T13:32:00Z"/>
        </w:trPr>
        <w:tc>
          <w:tcPr>
            <w:tcW w:w="681" w:type="dxa"/>
          </w:tcPr>
          <w:p w14:paraId="79EB1E7D" w14:textId="77777777" w:rsidR="00D97A0A" w:rsidRDefault="00D97A0A" w:rsidP="00EF3CB7">
            <w:pPr>
              <w:ind w:left="0" w:firstLine="0"/>
              <w:rPr>
                <w:ins w:id="26" w:author="Mark Hannan" w:date="2018-02-23T13:32:00Z"/>
              </w:rPr>
            </w:pPr>
          </w:p>
        </w:tc>
        <w:tc>
          <w:tcPr>
            <w:tcW w:w="4020" w:type="dxa"/>
          </w:tcPr>
          <w:p w14:paraId="4BFD90AE" w14:textId="77777777" w:rsidR="00D97A0A" w:rsidRDefault="00D97A0A" w:rsidP="00EF3CB7">
            <w:pPr>
              <w:ind w:left="0" w:firstLine="0"/>
              <w:rPr>
                <w:ins w:id="27" w:author="Mark Hannan" w:date="2018-02-23T13:32:00Z"/>
              </w:rPr>
            </w:pPr>
          </w:p>
        </w:tc>
        <w:tc>
          <w:tcPr>
            <w:tcW w:w="1083" w:type="dxa"/>
          </w:tcPr>
          <w:p w14:paraId="59A43302" w14:textId="77777777" w:rsidR="00D97A0A" w:rsidRDefault="00D97A0A" w:rsidP="00EF3CB7">
            <w:pPr>
              <w:ind w:left="0" w:firstLine="0"/>
              <w:rPr>
                <w:ins w:id="28" w:author="Mark Hannan" w:date="2018-02-23T13:32:00Z"/>
              </w:rPr>
            </w:pPr>
          </w:p>
        </w:tc>
        <w:tc>
          <w:tcPr>
            <w:tcW w:w="992" w:type="dxa"/>
          </w:tcPr>
          <w:p w14:paraId="0B45BEBA" w14:textId="77777777" w:rsidR="00D97A0A" w:rsidRDefault="00D97A0A" w:rsidP="00EF3CB7">
            <w:pPr>
              <w:ind w:left="0" w:firstLine="0"/>
              <w:rPr>
                <w:ins w:id="29" w:author="Mark Hannan" w:date="2018-02-23T13:32:00Z"/>
              </w:rPr>
            </w:pPr>
          </w:p>
        </w:tc>
      </w:tr>
      <w:tr w:rsidR="00D97A0A" w14:paraId="5FCA9474" w14:textId="77777777" w:rsidTr="00E67EF5">
        <w:trPr>
          <w:trHeight w:val="454"/>
          <w:ins w:id="30" w:author="Mark Hannan" w:date="2018-02-23T13:32:00Z"/>
        </w:trPr>
        <w:tc>
          <w:tcPr>
            <w:tcW w:w="681" w:type="dxa"/>
          </w:tcPr>
          <w:p w14:paraId="00D1D453" w14:textId="77777777" w:rsidR="00D97A0A" w:rsidRDefault="00D97A0A" w:rsidP="00EF3CB7">
            <w:pPr>
              <w:ind w:left="0" w:firstLine="0"/>
              <w:rPr>
                <w:ins w:id="31" w:author="Mark Hannan" w:date="2018-02-23T13:32:00Z"/>
              </w:rPr>
            </w:pPr>
          </w:p>
        </w:tc>
        <w:tc>
          <w:tcPr>
            <w:tcW w:w="4020" w:type="dxa"/>
          </w:tcPr>
          <w:p w14:paraId="0CCB1559" w14:textId="77777777" w:rsidR="00D97A0A" w:rsidRDefault="00D97A0A" w:rsidP="00EF3CB7">
            <w:pPr>
              <w:ind w:left="0" w:firstLine="0"/>
              <w:rPr>
                <w:ins w:id="32" w:author="Mark Hannan" w:date="2018-02-23T13:32:00Z"/>
              </w:rPr>
            </w:pPr>
          </w:p>
        </w:tc>
        <w:tc>
          <w:tcPr>
            <w:tcW w:w="1083" w:type="dxa"/>
          </w:tcPr>
          <w:p w14:paraId="65FEBCB7" w14:textId="77777777" w:rsidR="00D97A0A" w:rsidRDefault="00D97A0A" w:rsidP="00EF3CB7">
            <w:pPr>
              <w:ind w:left="0" w:firstLine="0"/>
              <w:rPr>
                <w:ins w:id="33" w:author="Mark Hannan" w:date="2018-02-23T13:32:00Z"/>
              </w:rPr>
            </w:pPr>
          </w:p>
        </w:tc>
        <w:tc>
          <w:tcPr>
            <w:tcW w:w="992" w:type="dxa"/>
          </w:tcPr>
          <w:p w14:paraId="789AA576" w14:textId="77777777" w:rsidR="00D97A0A" w:rsidRDefault="00D97A0A" w:rsidP="00EF3CB7">
            <w:pPr>
              <w:ind w:left="0" w:firstLine="0"/>
              <w:rPr>
                <w:ins w:id="34" w:author="Mark Hannan" w:date="2018-02-23T13:32:00Z"/>
              </w:rPr>
            </w:pPr>
          </w:p>
        </w:tc>
      </w:tr>
      <w:tr w:rsidR="00D97A0A" w14:paraId="26BAFB60" w14:textId="77777777" w:rsidTr="00E67EF5">
        <w:trPr>
          <w:trHeight w:val="454"/>
          <w:ins w:id="35" w:author="Mark Hannan" w:date="2018-02-23T13:32:00Z"/>
        </w:trPr>
        <w:tc>
          <w:tcPr>
            <w:tcW w:w="681" w:type="dxa"/>
          </w:tcPr>
          <w:p w14:paraId="42B8D88A" w14:textId="77777777" w:rsidR="00D97A0A" w:rsidRDefault="00D97A0A" w:rsidP="00EF3CB7">
            <w:pPr>
              <w:ind w:left="0" w:firstLine="0"/>
              <w:rPr>
                <w:ins w:id="36" w:author="Mark Hannan" w:date="2018-02-23T13:32:00Z"/>
              </w:rPr>
            </w:pPr>
          </w:p>
        </w:tc>
        <w:tc>
          <w:tcPr>
            <w:tcW w:w="4020" w:type="dxa"/>
          </w:tcPr>
          <w:p w14:paraId="485802E5" w14:textId="77777777" w:rsidR="00D97A0A" w:rsidRDefault="00D97A0A" w:rsidP="00EF3CB7">
            <w:pPr>
              <w:ind w:left="0" w:firstLine="0"/>
              <w:rPr>
                <w:ins w:id="37" w:author="Mark Hannan" w:date="2018-02-23T13:32:00Z"/>
              </w:rPr>
            </w:pPr>
          </w:p>
        </w:tc>
        <w:tc>
          <w:tcPr>
            <w:tcW w:w="1083" w:type="dxa"/>
          </w:tcPr>
          <w:p w14:paraId="7373E015" w14:textId="77777777" w:rsidR="00D97A0A" w:rsidRDefault="00D97A0A" w:rsidP="00EF3CB7">
            <w:pPr>
              <w:ind w:left="0" w:firstLine="0"/>
              <w:rPr>
                <w:ins w:id="38" w:author="Mark Hannan" w:date="2018-02-23T13:32:00Z"/>
              </w:rPr>
            </w:pPr>
          </w:p>
        </w:tc>
        <w:tc>
          <w:tcPr>
            <w:tcW w:w="992" w:type="dxa"/>
          </w:tcPr>
          <w:p w14:paraId="3F687E1D" w14:textId="77777777" w:rsidR="00D97A0A" w:rsidRDefault="00D97A0A" w:rsidP="00EF3CB7">
            <w:pPr>
              <w:ind w:left="0" w:firstLine="0"/>
              <w:rPr>
                <w:ins w:id="39" w:author="Mark Hannan" w:date="2018-02-23T13:32:00Z"/>
              </w:rPr>
            </w:pPr>
          </w:p>
        </w:tc>
      </w:tr>
      <w:tr w:rsidR="00D97A0A" w14:paraId="64672273" w14:textId="77777777" w:rsidTr="00E67EF5">
        <w:trPr>
          <w:trHeight w:val="454"/>
          <w:ins w:id="40" w:author="Mark Hannan" w:date="2018-02-23T13:32:00Z"/>
        </w:trPr>
        <w:tc>
          <w:tcPr>
            <w:tcW w:w="681" w:type="dxa"/>
          </w:tcPr>
          <w:p w14:paraId="0B0009BA" w14:textId="77777777" w:rsidR="00D97A0A" w:rsidRDefault="00D97A0A" w:rsidP="00EF3CB7">
            <w:pPr>
              <w:ind w:left="0" w:firstLine="0"/>
              <w:rPr>
                <w:ins w:id="41" w:author="Mark Hannan" w:date="2018-02-23T13:32:00Z"/>
              </w:rPr>
            </w:pPr>
          </w:p>
        </w:tc>
        <w:tc>
          <w:tcPr>
            <w:tcW w:w="4020" w:type="dxa"/>
          </w:tcPr>
          <w:p w14:paraId="1B81E35D" w14:textId="77777777" w:rsidR="00D97A0A" w:rsidRDefault="00D97A0A" w:rsidP="00EF3CB7">
            <w:pPr>
              <w:ind w:left="0" w:firstLine="0"/>
              <w:rPr>
                <w:ins w:id="42" w:author="Mark Hannan" w:date="2018-02-23T13:32:00Z"/>
              </w:rPr>
            </w:pPr>
          </w:p>
        </w:tc>
        <w:tc>
          <w:tcPr>
            <w:tcW w:w="1083" w:type="dxa"/>
          </w:tcPr>
          <w:p w14:paraId="60FC2280" w14:textId="77777777" w:rsidR="00D97A0A" w:rsidRDefault="00D97A0A" w:rsidP="00EF3CB7">
            <w:pPr>
              <w:ind w:left="0" w:firstLine="0"/>
              <w:rPr>
                <w:ins w:id="43" w:author="Mark Hannan" w:date="2018-02-23T13:32:00Z"/>
              </w:rPr>
            </w:pPr>
          </w:p>
        </w:tc>
        <w:tc>
          <w:tcPr>
            <w:tcW w:w="992" w:type="dxa"/>
          </w:tcPr>
          <w:p w14:paraId="43C47FC9" w14:textId="77777777" w:rsidR="00D97A0A" w:rsidRDefault="00D97A0A" w:rsidP="00EF3CB7">
            <w:pPr>
              <w:ind w:left="0" w:firstLine="0"/>
              <w:rPr>
                <w:ins w:id="44" w:author="Mark Hannan" w:date="2018-02-23T13:32:00Z"/>
              </w:rPr>
            </w:pPr>
          </w:p>
        </w:tc>
      </w:tr>
      <w:tr w:rsidR="00D97A0A" w14:paraId="2AD76212" w14:textId="77777777" w:rsidTr="00E67EF5">
        <w:trPr>
          <w:trHeight w:val="454"/>
          <w:ins w:id="45" w:author="Mark Hannan" w:date="2018-02-23T13:32:00Z"/>
        </w:trPr>
        <w:tc>
          <w:tcPr>
            <w:tcW w:w="681" w:type="dxa"/>
          </w:tcPr>
          <w:p w14:paraId="5F61CBAF" w14:textId="77777777" w:rsidR="00D97A0A" w:rsidRDefault="00D97A0A" w:rsidP="00EF3CB7">
            <w:pPr>
              <w:ind w:left="0" w:firstLine="0"/>
              <w:rPr>
                <w:ins w:id="46" w:author="Mark Hannan" w:date="2018-02-23T13:32:00Z"/>
              </w:rPr>
            </w:pPr>
          </w:p>
        </w:tc>
        <w:tc>
          <w:tcPr>
            <w:tcW w:w="4020" w:type="dxa"/>
          </w:tcPr>
          <w:p w14:paraId="45CFE7FE" w14:textId="77777777" w:rsidR="00D97A0A" w:rsidRDefault="00D97A0A" w:rsidP="00EF3CB7">
            <w:pPr>
              <w:ind w:left="0" w:firstLine="0"/>
              <w:rPr>
                <w:ins w:id="47" w:author="Mark Hannan" w:date="2018-02-23T13:32:00Z"/>
              </w:rPr>
            </w:pPr>
          </w:p>
        </w:tc>
        <w:tc>
          <w:tcPr>
            <w:tcW w:w="1083" w:type="dxa"/>
          </w:tcPr>
          <w:p w14:paraId="5403D8EF" w14:textId="77777777" w:rsidR="00D97A0A" w:rsidRDefault="00D97A0A" w:rsidP="00EF3CB7">
            <w:pPr>
              <w:ind w:left="0" w:firstLine="0"/>
              <w:rPr>
                <w:ins w:id="48" w:author="Mark Hannan" w:date="2018-02-23T13:32:00Z"/>
              </w:rPr>
            </w:pPr>
          </w:p>
        </w:tc>
        <w:tc>
          <w:tcPr>
            <w:tcW w:w="992" w:type="dxa"/>
          </w:tcPr>
          <w:p w14:paraId="32A6249D" w14:textId="77777777" w:rsidR="00D97A0A" w:rsidRDefault="00D97A0A" w:rsidP="00EF3CB7">
            <w:pPr>
              <w:ind w:left="0" w:firstLine="0"/>
              <w:rPr>
                <w:ins w:id="49" w:author="Mark Hannan" w:date="2018-02-23T13:32:00Z"/>
              </w:rPr>
            </w:pPr>
          </w:p>
        </w:tc>
      </w:tr>
      <w:tr w:rsidR="00D97A0A" w14:paraId="788F8A03" w14:textId="77777777" w:rsidTr="00E67EF5">
        <w:trPr>
          <w:trHeight w:val="454"/>
          <w:ins w:id="50" w:author="Mark Hannan" w:date="2018-02-23T13:32:00Z"/>
        </w:trPr>
        <w:tc>
          <w:tcPr>
            <w:tcW w:w="681" w:type="dxa"/>
          </w:tcPr>
          <w:p w14:paraId="159BA84A" w14:textId="77777777" w:rsidR="00D97A0A" w:rsidRDefault="00D97A0A" w:rsidP="00EF3CB7">
            <w:pPr>
              <w:ind w:left="0" w:firstLine="0"/>
              <w:rPr>
                <w:ins w:id="51" w:author="Mark Hannan" w:date="2018-02-23T13:32:00Z"/>
              </w:rPr>
            </w:pPr>
          </w:p>
        </w:tc>
        <w:tc>
          <w:tcPr>
            <w:tcW w:w="4020" w:type="dxa"/>
          </w:tcPr>
          <w:p w14:paraId="0F93CD6B" w14:textId="77777777" w:rsidR="00D97A0A" w:rsidRDefault="00D97A0A" w:rsidP="00EF3CB7">
            <w:pPr>
              <w:ind w:left="0" w:firstLine="0"/>
              <w:rPr>
                <w:ins w:id="52" w:author="Mark Hannan" w:date="2018-02-23T13:32:00Z"/>
              </w:rPr>
            </w:pPr>
          </w:p>
        </w:tc>
        <w:tc>
          <w:tcPr>
            <w:tcW w:w="1083" w:type="dxa"/>
          </w:tcPr>
          <w:p w14:paraId="343C2DA1" w14:textId="77777777" w:rsidR="00D97A0A" w:rsidRDefault="00D97A0A" w:rsidP="00EF3CB7">
            <w:pPr>
              <w:ind w:left="0" w:firstLine="0"/>
              <w:rPr>
                <w:ins w:id="53" w:author="Mark Hannan" w:date="2018-02-23T13:32:00Z"/>
              </w:rPr>
            </w:pPr>
          </w:p>
        </w:tc>
        <w:tc>
          <w:tcPr>
            <w:tcW w:w="992" w:type="dxa"/>
          </w:tcPr>
          <w:p w14:paraId="03AF5654" w14:textId="77777777" w:rsidR="00D97A0A" w:rsidRDefault="00D97A0A" w:rsidP="00EF3CB7">
            <w:pPr>
              <w:ind w:left="0" w:firstLine="0"/>
              <w:rPr>
                <w:ins w:id="54" w:author="Mark Hannan" w:date="2018-02-23T13:32:00Z"/>
              </w:rPr>
            </w:pPr>
          </w:p>
        </w:tc>
      </w:tr>
      <w:tr w:rsidR="00D97A0A" w14:paraId="534B4C58" w14:textId="77777777" w:rsidTr="00E67EF5">
        <w:trPr>
          <w:trHeight w:val="454"/>
          <w:ins w:id="55" w:author="Mark Hannan" w:date="2018-02-23T13:32:00Z"/>
        </w:trPr>
        <w:tc>
          <w:tcPr>
            <w:tcW w:w="681" w:type="dxa"/>
          </w:tcPr>
          <w:p w14:paraId="68BB3725" w14:textId="77777777" w:rsidR="00D97A0A" w:rsidRDefault="00D97A0A" w:rsidP="00EF3CB7">
            <w:pPr>
              <w:ind w:left="0" w:firstLine="0"/>
              <w:rPr>
                <w:ins w:id="56" w:author="Mark Hannan" w:date="2018-02-23T13:32:00Z"/>
              </w:rPr>
            </w:pPr>
          </w:p>
        </w:tc>
        <w:tc>
          <w:tcPr>
            <w:tcW w:w="4020" w:type="dxa"/>
          </w:tcPr>
          <w:p w14:paraId="713F77BB" w14:textId="77777777" w:rsidR="00D97A0A" w:rsidRDefault="00D97A0A" w:rsidP="00EF3CB7">
            <w:pPr>
              <w:ind w:left="0" w:firstLine="0"/>
              <w:rPr>
                <w:ins w:id="57" w:author="Mark Hannan" w:date="2018-02-23T13:32:00Z"/>
              </w:rPr>
            </w:pPr>
          </w:p>
        </w:tc>
        <w:tc>
          <w:tcPr>
            <w:tcW w:w="1083" w:type="dxa"/>
          </w:tcPr>
          <w:p w14:paraId="2AE1335A" w14:textId="77777777" w:rsidR="00D97A0A" w:rsidRDefault="00D97A0A" w:rsidP="00EF3CB7">
            <w:pPr>
              <w:ind w:left="0" w:firstLine="0"/>
              <w:rPr>
                <w:ins w:id="58" w:author="Mark Hannan" w:date="2018-02-23T13:32:00Z"/>
              </w:rPr>
            </w:pPr>
          </w:p>
        </w:tc>
        <w:tc>
          <w:tcPr>
            <w:tcW w:w="992" w:type="dxa"/>
          </w:tcPr>
          <w:p w14:paraId="1C7BC543" w14:textId="77777777" w:rsidR="00D97A0A" w:rsidRDefault="00D97A0A" w:rsidP="00EF3CB7">
            <w:pPr>
              <w:ind w:left="0" w:firstLine="0"/>
              <w:rPr>
                <w:ins w:id="59" w:author="Mark Hannan" w:date="2018-02-23T13:32:00Z"/>
              </w:rPr>
            </w:pPr>
          </w:p>
        </w:tc>
      </w:tr>
      <w:tr w:rsidR="00D97A0A" w14:paraId="3F968B28" w14:textId="77777777" w:rsidTr="00E67EF5">
        <w:trPr>
          <w:trHeight w:val="454"/>
          <w:ins w:id="60" w:author="Mark Hannan" w:date="2018-02-23T13:32:00Z"/>
        </w:trPr>
        <w:tc>
          <w:tcPr>
            <w:tcW w:w="681" w:type="dxa"/>
          </w:tcPr>
          <w:p w14:paraId="4027A71C" w14:textId="77777777" w:rsidR="00D97A0A" w:rsidRDefault="00D97A0A" w:rsidP="00EF3CB7">
            <w:pPr>
              <w:ind w:left="0" w:firstLine="0"/>
              <w:rPr>
                <w:ins w:id="61" w:author="Mark Hannan" w:date="2018-02-23T13:32:00Z"/>
              </w:rPr>
            </w:pPr>
          </w:p>
        </w:tc>
        <w:tc>
          <w:tcPr>
            <w:tcW w:w="4020" w:type="dxa"/>
          </w:tcPr>
          <w:p w14:paraId="4C42C47F" w14:textId="77777777" w:rsidR="00D97A0A" w:rsidRDefault="00D97A0A" w:rsidP="00EF3CB7">
            <w:pPr>
              <w:ind w:left="0" w:firstLine="0"/>
              <w:rPr>
                <w:ins w:id="62" w:author="Mark Hannan" w:date="2018-02-23T13:32:00Z"/>
              </w:rPr>
            </w:pPr>
          </w:p>
        </w:tc>
        <w:tc>
          <w:tcPr>
            <w:tcW w:w="1083" w:type="dxa"/>
          </w:tcPr>
          <w:p w14:paraId="3879287C" w14:textId="77777777" w:rsidR="00D97A0A" w:rsidRDefault="00D97A0A" w:rsidP="00EF3CB7">
            <w:pPr>
              <w:ind w:left="0" w:firstLine="0"/>
              <w:rPr>
                <w:ins w:id="63" w:author="Mark Hannan" w:date="2018-02-23T13:32:00Z"/>
              </w:rPr>
            </w:pPr>
          </w:p>
        </w:tc>
        <w:tc>
          <w:tcPr>
            <w:tcW w:w="992" w:type="dxa"/>
          </w:tcPr>
          <w:p w14:paraId="1B12E98D" w14:textId="77777777" w:rsidR="00D97A0A" w:rsidRDefault="00D97A0A" w:rsidP="00EF3CB7">
            <w:pPr>
              <w:ind w:left="0" w:firstLine="0"/>
              <w:rPr>
                <w:ins w:id="64" w:author="Mark Hannan" w:date="2018-02-23T13:32:00Z"/>
              </w:rPr>
            </w:pPr>
          </w:p>
        </w:tc>
      </w:tr>
      <w:tr w:rsidR="00D97A0A" w14:paraId="322D090E" w14:textId="77777777" w:rsidTr="00E67EF5">
        <w:trPr>
          <w:trHeight w:val="454"/>
          <w:ins w:id="65" w:author="Mark Hannan" w:date="2018-02-23T13:32:00Z"/>
        </w:trPr>
        <w:tc>
          <w:tcPr>
            <w:tcW w:w="681" w:type="dxa"/>
          </w:tcPr>
          <w:p w14:paraId="569DA90B" w14:textId="77777777" w:rsidR="00D97A0A" w:rsidRDefault="00D97A0A" w:rsidP="00EF3CB7">
            <w:pPr>
              <w:ind w:left="0" w:firstLine="0"/>
              <w:rPr>
                <w:ins w:id="66" w:author="Mark Hannan" w:date="2018-02-23T13:32:00Z"/>
              </w:rPr>
            </w:pPr>
          </w:p>
        </w:tc>
        <w:tc>
          <w:tcPr>
            <w:tcW w:w="4020" w:type="dxa"/>
          </w:tcPr>
          <w:p w14:paraId="796AE6C8" w14:textId="77777777" w:rsidR="00D97A0A" w:rsidRDefault="00D97A0A" w:rsidP="00EF3CB7">
            <w:pPr>
              <w:ind w:left="0" w:firstLine="0"/>
              <w:rPr>
                <w:ins w:id="67" w:author="Mark Hannan" w:date="2018-02-23T13:32:00Z"/>
              </w:rPr>
            </w:pPr>
          </w:p>
        </w:tc>
        <w:tc>
          <w:tcPr>
            <w:tcW w:w="1083" w:type="dxa"/>
          </w:tcPr>
          <w:p w14:paraId="1524740E" w14:textId="77777777" w:rsidR="00D97A0A" w:rsidRDefault="00D97A0A" w:rsidP="00EF3CB7">
            <w:pPr>
              <w:ind w:left="0" w:firstLine="0"/>
              <w:rPr>
                <w:ins w:id="68" w:author="Mark Hannan" w:date="2018-02-23T13:32:00Z"/>
              </w:rPr>
            </w:pPr>
          </w:p>
        </w:tc>
        <w:tc>
          <w:tcPr>
            <w:tcW w:w="992" w:type="dxa"/>
          </w:tcPr>
          <w:p w14:paraId="3284F80E" w14:textId="77777777" w:rsidR="00D97A0A" w:rsidRDefault="00D97A0A" w:rsidP="00EF3CB7">
            <w:pPr>
              <w:ind w:left="0" w:firstLine="0"/>
              <w:rPr>
                <w:ins w:id="69" w:author="Mark Hannan" w:date="2018-02-23T13:32:00Z"/>
              </w:rPr>
            </w:pPr>
          </w:p>
        </w:tc>
      </w:tr>
      <w:tr w:rsidR="00D97A0A" w14:paraId="0DF581F8" w14:textId="77777777" w:rsidTr="00E67EF5">
        <w:trPr>
          <w:trHeight w:val="454"/>
          <w:ins w:id="70" w:author="Mark Hannan" w:date="2018-02-23T13:32:00Z"/>
        </w:trPr>
        <w:tc>
          <w:tcPr>
            <w:tcW w:w="681" w:type="dxa"/>
          </w:tcPr>
          <w:p w14:paraId="7845A30B" w14:textId="77777777" w:rsidR="00D97A0A" w:rsidRDefault="00D97A0A" w:rsidP="00EF3CB7">
            <w:pPr>
              <w:ind w:left="0" w:firstLine="0"/>
              <w:rPr>
                <w:ins w:id="71" w:author="Mark Hannan" w:date="2018-02-23T13:32:00Z"/>
              </w:rPr>
            </w:pPr>
          </w:p>
        </w:tc>
        <w:tc>
          <w:tcPr>
            <w:tcW w:w="4020" w:type="dxa"/>
          </w:tcPr>
          <w:p w14:paraId="228CE1C5" w14:textId="77777777" w:rsidR="00D97A0A" w:rsidRDefault="00D97A0A" w:rsidP="00EF3CB7">
            <w:pPr>
              <w:ind w:left="0" w:firstLine="0"/>
              <w:rPr>
                <w:ins w:id="72" w:author="Mark Hannan" w:date="2018-02-23T13:32:00Z"/>
              </w:rPr>
            </w:pPr>
          </w:p>
        </w:tc>
        <w:tc>
          <w:tcPr>
            <w:tcW w:w="1083" w:type="dxa"/>
          </w:tcPr>
          <w:p w14:paraId="11BE1750" w14:textId="77777777" w:rsidR="00D97A0A" w:rsidRDefault="00D97A0A" w:rsidP="00EF3CB7">
            <w:pPr>
              <w:ind w:left="0" w:firstLine="0"/>
              <w:rPr>
                <w:ins w:id="73" w:author="Mark Hannan" w:date="2018-02-23T13:32:00Z"/>
              </w:rPr>
            </w:pPr>
          </w:p>
        </w:tc>
        <w:tc>
          <w:tcPr>
            <w:tcW w:w="992" w:type="dxa"/>
          </w:tcPr>
          <w:p w14:paraId="44911C3F" w14:textId="77777777" w:rsidR="00D97A0A" w:rsidRDefault="00D97A0A" w:rsidP="00EF3CB7">
            <w:pPr>
              <w:ind w:left="0" w:firstLine="0"/>
              <w:rPr>
                <w:ins w:id="74" w:author="Mark Hannan" w:date="2018-02-23T13:32:00Z"/>
              </w:rPr>
            </w:pPr>
          </w:p>
        </w:tc>
      </w:tr>
      <w:tr w:rsidR="00D97A0A" w14:paraId="7E18F03A" w14:textId="77777777" w:rsidTr="00E67EF5">
        <w:trPr>
          <w:trHeight w:val="454"/>
          <w:ins w:id="75" w:author="Mark Hannan" w:date="2018-02-23T13:32:00Z"/>
        </w:trPr>
        <w:tc>
          <w:tcPr>
            <w:tcW w:w="681" w:type="dxa"/>
          </w:tcPr>
          <w:p w14:paraId="60E5A321" w14:textId="77777777" w:rsidR="00D97A0A" w:rsidRDefault="00D97A0A" w:rsidP="00EF3CB7">
            <w:pPr>
              <w:ind w:left="0" w:firstLine="0"/>
              <w:rPr>
                <w:ins w:id="76" w:author="Mark Hannan" w:date="2018-02-23T13:32:00Z"/>
              </w:rPr>
            </w:pPr>
          </w:p>
        </w:tc>
        <w:tc>
          <w:tcPr>
            <w:tcW w:w="4020" w:type="dxa"/>
          </w:tcPr>
          <w:p w14:paraId="64B00539" w14:textId="77777777" w:rsidR="00D97A0A" w:rsidRDefault="00D97A0A" w:rsidP="00EF3CB7">
            <w:pPr>
              <w:ind w:left="0" w:firstLine="0"/>
              <w:rPr>
                <w:ins w:id="77" w:author="Mark Hannan" w:date="2018-02-23T13:32:00Z"/>
              </w:rPr>
            </w:pPr>
          </w:p>
        </w:tc>
        <w:tc>
          <w:tcPr>
            <w:tcW w:w="1083" w:type="dxa"/>
          </w:tcPr>
          <w:p w14:paraId="4FC54C8C" w14:textId="77777777" w:rsidR="00D97A0A" w:rsidRDefault="00D97A0A" w:rsidP="00EF3CB7">
            <w:pPr>
              <w:ind w:left="0" w:firstLine="0"/>
              <w:rPr>
                <w:ins w:id="78" w:author="Mark Hannan" w:date="2018-02-23T13:32:00Z"/>
              </w:rPr>
            </w:pPr>
          </w:p>
        </w:tc>
        <w:tc>
          <w:tcPr>
            <w:tcW w:w="992" w:type="dxa"/>
          </w:tcPr>
          <w:p w14:paraId="5F1685D4" w14:textId="77777777" w:rsidR="00D97A0A" w:rsidRDefault="00D97A0A" w:rsidP="00EF3CB7">
            <w:pPr>
              <w:ind w:left="0" w:firstLine="0"/>
              <w:rPr>
                <w:ins w:id="79" w:author="Mark Hannan" w:date="2018-02-23T13:32:00Z"/>
              </w:rPr>
            </w:pPr>
          </w:p>
        </w:tc>
      </w:tr>
    </w:tbl>
    <w:p w14:paraId="799A982A" w14:textId="0C5FE1C2" w:rsidR="00EF3CB7" w:rsidRDefault="00EF3CB7" w:rsidP="00E67EF5">
      <w:pPr>
        <w:ind w:left="0" w:firstLine="0"/>
      </w:pPr>
    </w:p>
    <w:p w14:paraId="429F2CEA" w14:textId="73691AB7" w:rsidR="009510A3" w:rsidRPr="00432965" w:rsidRDefault="00381BFC" w:rsidP="007B3C15">
      <w:pPr>
        <w:pStyle w:val="Heading2"/>
        <w:numPr>
          <w:ilvl w:val="0"/>
          <w:numId w:val="37"/>
        </w:numPr>
      </w:pPr>
      <w:r w:rsidRPr="005C767A">
        <w:rPr>
          <w:u w:val="single"/>
        </w:rPr>
        <w:t xml:space="preserve">Extension work </w:t>
      </w:r>
      <w:ins w:id="80" w:author="Mark Hannan" w:date="2018-02-23T13:32:00Z">
        <w:r w:rsidR="006227A8" w:rsidRPr="00432965">
          <w:t>Post General Journal entries to General Ledger accounts</w:t>
        </w:r>
      </w:ins>
    </w:p>
    <w:p w14:paraId="210D102A" w14:textId="6621BC12" w:rsidR="006227A8" w:rsidRPr="00583284" w:rsidRDefault="006227A8" w:rsidP="006227A8">
      <w:pPr>
        <w:rPr>
          <w:ins w:id="81" w:author="Mark Hannan" w:date="2018-02-23T13:32:00Z"/>
          <w:color w:val="000000" w:themeColor="text1"/>
        </w:rPr>
      </w:pPr>
      <w:ins w:id="82" w:author="Mark Hannan" w:date="2018-02-23T13:32:00Z">
        <w:r w:rsidRPr="00583284">
          <w:rPr>
            <w:color w:val="000000" w:themeColor="text1"/>
          </w:rPr>
          <w:t>Work with your teacher to post the entries into the General ledger</w:t>
        </w:r>
      </w:ins>
      <w:r w:rsidR="00432965">
        <w:rPr>
          <w:color w:val="000000" w:themeColor="text1"/>
        </w:rPr>
        <w:t>. We will look at this step in detail in Week 3</w:t>
      </w:r>
    </w:p>
    <w:p w14:paraId="6917E920" w14:textId="77777777" w:rsidR="006227A8" w:rsidRPr="00583284" w:rsidRDefault="006227A8" w:rsidP="009510A3">
      <w:pPr>
        <w:pStyle w:val="Heading2"/>
        <w:rPr>
          <w:ins w:id="83" w:author="Mark Hannan" w:date="2018-02-23T13:32:00Z"/>
        </w:rPr>
      </w:pPr>
    </w:p>
    <w:p w14:paraId="298EDF68" w14:textId="3D87DD71" w:rsidR="00463B4D" w:rsidRPr="00583284" w:rsidRDefault="00463B4D" w:rsidP="009510A3">
      <w:pPr>
        <w:pStyle w:val="Heading2"/>
        <w:rPr>
          <w:ins w:id="84" w:author="Mark Hannan" w:date="2018-02-23T13:32:00Z"/>
        </w:rPr>
      </w:pPr>
      <w:ins w:id="85" w:author="Mark Hannan" w:date="2018-02-23T13:32:00Z">
        <w:r w:rsidRPr="00583284">
          <w:t xml:space="preserve">Remember the rules </w:t>
        </w:r>
      </w:ins>
    </w:p>
    <w:p w14:paraId="2BDA7B83" w14:textId="289698F2" w:rsidR="003D6211" w:rsidRDefault="003D6211" w:rsidP="009510A3">
      <w:pPr>
        <w:pStyle w:val="Heading2"/>
      </w:pPr>
    </w:p>
    <w:p w14:paraId="186394AF" w14:textId="0A428414" w:rsidR="00773F52" w:rsidRDefault="0095228B">
      <w:pPr>
        <w:spacing w:after="0" w:line="259" w:lineRule="auto"/>
        <w:ind w:left="202" w:firstLine="0"/>
        <w:jc w:val="left"/>
      </w:pPr>
      <w:r w:rsidRPr="0095228B">
        <w:rPr>
          <w:noProof/>
        </w:rPr>
        <w:drawing>
          <wp:inline distT="0" distB="0" distL="0" distR="0" wp14:anchorId="34D1BAD3" wp14:editId="6CF8F609">
            <wp:extent cx="4000500" cy="16637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"/>
        <w:tblW w:w="3461" w:type="dxa"/>
        <w:tblInd w:w="1416" w:type="dxa"/>
        <w:tblLook w:val="04A0" w:firstRow="1" w:lastRow="0" w:firstColumn="1" w:lastColumn="0" w:noHBand="0" w:noVBand="1"/>
      </w:tblPr>
      <w:tblGrid>
        <w:gridCol w:w="1988"/>
        <w:gridCol w:w="350"/>
        <w:gridCol w:w="1123"/>
      </w:tblGrid>
      <w:tr w:rsidR="00773F52" w14:paraId="231D43CA" w14:textId="77777777" w:rsidTr="003D6211">
        <w:trPr>
          <w:trHeight w:val="24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3383ABB6" w14:textId="6075A009" w:rsidR="00773F52" w:rsidRDefault="00773F5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D5F4360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2AA8A70C" w14:textId="77777777" w:rsidR="00773F52" w:rsidRDefault="0052206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34BE5A59" w14:textId="77777777" w:rsidR="00773F52" w:rsidRDefault="00522067">
      <w:pPr>
        <w:spacing w:after="0" w:line="259" w:lineRule="auto"/>
        <w:ind w:left="202" w:firstLine="0"/>
        <w:jc w:val="left"/>
      </w:pPr>
      <w:r>
        <w:t xml:space="preserve"> </w:t>
      </w:r>
    </w:p>
    <w:p w14:paraId="03641B97" w14:textId="77777777" w:rsidR="002C04FD" w:rsidRDefault="00522067" w:rsidP="002C04FD">
      <w:r>
        <w:t xml:space="preserve"> </w:t>
      </w:r>
      <w:r w:rsidR="002C04FD" w:rsidRPr="0BE072DA">
        <w:t>TRANSFER/post to general ledger</w:t>
      </w:r>
    </w:p>
    <w:p w14:paraId="32832B6D" w14:textId="77777777" w:rsidR="002C04FD" w:rsidRPr="00BE7EFA" w:rsidRDefault="002C04FD" w:rsidP="002C04FD"/>
    <w:p w14:paraId="6D25B795" w14:textId="77777777" w:rsidR="002C04FD" w:rsidRPr="003D6211" w:rsidRDefault="002C04FD" w:rsidP="002C04FD">
      <w:pPr>
        <w:pStyle w:val="ListParagraph"/>
        <w:ind w:left="0"/>
        <w:rPr>
          <w:sz w:val="18"/>
        </w:rPr>
      </w:pPr>
      <w:r w:rsidRPr="003D6211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50394E3F" wp14:editId="2C4A0B03">
                <wp:simplePos x="0" y="0"/>
                <wp:positionH relativeFrom="column">
                  <wp:posOffset>2686685</wp:posOffset>
                </wp:positionH>
                <wp:positionV relativeFrom="paragraph">
                  <wp:posOffset>146050</wp:posOffset>
                </wp:positionV>
                <wp:extent cx="2286000" cy="457200"/>
                <wp:effectExtent l="0" t="0" r="25400" b="254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533158A" id="Group 32" o:spid="_x0000_s1026" style="position:absolute;margin-left:211.55pt;margin-top:11.5pt;width:180pt;height:36pt;z-index:251658255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">
                <v:line id="Straight Connector 33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line id="Straight Connector 34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fT2lb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Pr="003D6211">
        <w:rPr>
          <w:sz w:val="18"/>
        </w:rPr>
        <w:t>DR +</w:t>
      </w:r>
      <w:r>
        <w:tab/>
      </w:r>
      <w:r>
        <w:tab/>
        <w:t xml:space="preserve">Cash at </w:t>
      </w:r>
      <w:r w:rsidRPr="1BBEBF79">
        <w:t>Bank</w:t>
      </w:r>
      <w:r>
        <w:t xml:space="preserve"> (A)    </w:t>
      </w:r>
      <w:r w:rsidRPr="00AB2676">
        <w:rPr>
          <w:sz w:val="18"/>
        </w:rPr>
        <w:t>CR</w:t>
      </w:r>
      <w:r>
        <w:rPr>
          <w:sz w:val="18"/>
        </w:rPr>
        <w:t>-</w:t>
      </w:r>
      <w:r>
        <w:rPr>
          <w:sz w:val="18"/>
        </w:rPr>
        <w:tab/>
      </w:r>
      <w:r w:rsidRPr="00AB2676">
        <w:rPr>
          <w:sz w:val="18"/>
        </w:rPr>
        <w:t>DR</w:t>
      </w:r>
      <w:r>
        <w:t>-</w:t>
      </w:r>
      <w:r>
        <w:tab/>
      </w:r>
      <w:r>
        <w:tab/>
        <w:t>Capital (OE)</w:t>
      </w:r>
      <w:r>
        <w:tab/>
      </w:r>
      <w:r>
        <w:tab/>
      </w:r>
      <w:r w:rsidRPr="003D6211">
        <w:rPr>
          <w:sz w:val="18"/>
        </w:rPr>
        <w:t>CR+</w:t>
      </w:r>
    </w:p>
    <w:p w14:paraId="5B00B7CD" w14:textId="77777777" w:rsidR="002C04FD" w:rsidRDefault="002C04FD" w:rsidP="002C04FD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3DD4DCA0" wp14:editId="4E861E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457200"/>
                <wp:effectExtent l="0" t="0" r="25400" b="2540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2BD7ED7" id="Group 44" o:spid="_x0000_s1026" style="position:absolute;margin-left:0;margin-top:0;width:180pt;height:36pt;z-index:251658254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">
                <v:line id="Straight Connector 45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line id="Straight Connector 46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uSx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vCawu1L/A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S5LH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5982A3C" w14:textId="77777777" w:rsidR="002C04FD" w:rsidRDefault="002C04FD" w:rsidP="002C04FD"/>
    <w:p w14:paraId="799915D0" w14:textId="77777777" w:rsidR="002C04FD" w:rsidRDefault="002C04FD" w:rsidP="002C04FD"/>
    <w:p w14:paraId="00E6BA7D" w14:textId="4D8A36AE" w:rsidR="002C04FD" w:rsidRPr="00AB2676" w:rsidRDefault="002C04FD" w:rsidP="002C04FD">
      <w:pPr>
        <w:ind w:hanging="212"/>
        <w:rPr>
          <w:sz w:val="18"/>
        </w:rPr>
      </w:pPr>
      <w:r w:rsidRPr="003D6211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261" behindDoc="0" locked="0" layoutInCell="1" allowOverlap="1" wp14:anchorId="423B1D64" wp14:editId="2F95476F">
                <wp:simplePos x="0" y="0"/>
                <wp:positionH relativeFrom="column">
                  <wp:posOffset>2686685</wp:posOffset>
                </wp:positionH>
                <wp:positionV relativeFrom="paragraph">
                  <wp:posOffset>135255</wp:posOffset>
                </wp:positionV>
                <wp:extent cx="2286000" cy="457200"/>
                <wp:effectExtent l="0" t="0" r="25400" b="254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D41F726" id="Group 47" o:spid="_x0000_s1026" style="position:absolute;margin-left:211.55pt;margin-top:10.65pt;width:180pt;height:36pt;z-index:251658261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">
                <v:line id="Straight Connector 48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<v:stroke joinstyle="miter"/>
                </v:line>
                <v:line id="Straight Connector 49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dQGtc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xjP4f9L/AFy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Aa1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Pr="003D6211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257" behindDoc="0" locked="0" layoutInCell="1" allowOverlap="1" wp14:anchorId="5C1D596F" wp14:editId="6097EC48">
                <wp:simplePos x="0" y="0"/>
                <wp:positionH relativeFrom="column">
                  <wp:posOffset>2682240</wp:posOffset>
                </wp:positionH>
                <wp:positionV relativeFrom="paragraph">
                  <wp:posOffset>137795</wp:posOffset>
                </wp:positionV>
                <wp:extent cx="2286000" cy="457200"/>
                <wp:effectExtent l="0" t="0" r="25400" b="254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FC42700" id="Group 50" o:spid="_x0000_s1026" style="position:absolute;margin-left:211.2pt;margin-top:10.85pt;width:180pt;height:36pt;z-index:251658257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">
                <v:line id="Straight Connector 51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</v:line>
                <v:line id="Straight Connector 52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pAhn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Pr="003D6211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8258" behindDoc="0" locked="0" layoutInCell="1" allowOverlap="1" wp14:anchorId="3950112C" wp14:editId="3F50616B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2286000" cy="457200"/>
                <wp:effectExtent l="0" t="0" r="25400" b="254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A80A863" id="Group 53" o:spid="_x0000_s1026" style="position:absolute;margin-left:0;margin-top:15.45pt;width:180pt;height:36pt;z-index:251658258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">
                <v:line id="Straight Connector 54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<v:stroke joinstyle="miter"/>
                </v:line>
                <v:line id="Straight Connector 55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Pr="003D6211">
        <w:rPr>
          <w:sz w:val="18"/>
        </w:rPr>
        <w:t>DR+</w:t>
      </w:r>
      <w:r>
        <w:tab/>
      </w:r>
      <w:r>
        <w:tab/>
        <w:t xml:space="preserve"> </w:t>
      </w:r>
      <w:r>
        <w:tab/>
      </w:r>
      <w:r>
        <w:tab/>
        <w:t xml:space="preserve">      </w:t>
      </w:r>
      <w:r w:rsidRPr="00AB2676">
        <w:rPr>
          <w:sz w:val="18"/>
        </w:rPr>
        <w:t xml:space="preserve">CR-    </w:t>
      </w:r>
      <w:r>
        <w:tab/>
      </w:r>
      <w:r w:rsidRPr="00AB2676">
        <w:rPr>
          <w:sz w:val="18"/>
        </w:rPr>
        <w:t>DR-</w:t>
      </w:r>
      <w:r>
        <w:tab/>
      </w:r>
      <w:r>
        <w:tab/>
        <w:t>Fees a/c (I)</w:t>
      </w:r>
      <w:r>
        <w:tab/>
      </w:r>
      <w:r>
        <w:tab/>
      </w:r>
      <w:r w:rsidRPr="00AB2676">
        <w:rPr>
          <w:sz w:val="18"/>
        </w:rPr>
        <w:t>Cr+</w:t>
      </w:r>
    </w:p>
    <w:p w14:paraId="2E8CEC82" w14:textId="77777777" w:rsidR="002C04FD" w:rsidRDefault="002C04FD" w:rsidP="002C04FD"/>
    <w:p w14:paraId="6F59F950" w14:textId="77777777" w:rsidR="002C04FD" w:rsidRDefault="002C04FD" w:rsidP="002C04FD"/>
    <w:p w14:paraId="69BE5F58" w14:textId="77777777" w:rsidR="002C04FD" w:rsidRDefault="002C04FD" w:rsidP="002C04FD"/>
    <w:p w14:paraId="475C9D24" w14:textId="59024CAC" w:rsidR="002C04FD" w:rsidRDefault="002C04FD" w:rsidP="002C04FD">
      <w:pPr>
        <w:ind w:left="0" w:hanging="212"/>
      </w:pPr>
      <w:r>
        <w:tab/>
      </w:r>
      <w:r w:rsidRPr="003D6211">
        <w:rPr>
          <w:sz w:val="18"/>
        </w:rPr>
        <w:t>DR+</w:t>
      </w:r>
      <w:r w:rsidRPr="003D6211">
        <w:rPr>
          <w:sz w:val="18"/>
        </w:rPr>
        <w:tab/>
      </w:r>
      <w:r>
        <w:tab/>
        <w:t xml:space="preserve"> </w:t>
      </w:r>
      <w:r>
        <w:tab/>
      </w:r>
      <w:r>
        <w:tab/>
        <w:t xml:space="preserve">      </w:t>
      </w:r>
      <w:r w:rsidRPr="00AB2676">
        <w:rPr>
          <w:sz w:val="18"/>
        </w:rPr>
        <w:t xml:space="preserve">CR- </w:t>
      </w:r>
    </w:p>
    <w:p w14:paraId="470556AE" w14:textId="48443D5F" w:rsidR="002C04FD" w:rsidRDefault="002C04FD" w:rsidP="002C04FD">
      <w:r>
        <w:rPr>
          <w:noProof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1F7855CF" wp14:editId="6EA87C52">
                <wp:simplePos x="0" y="0"/>
                <wp:positionH relativeFrom="column">
                  <wp:posOffset>2692400</wp:posOffset>
                </wp:positionH>
                <wp:positionV relativeFrom="paragraph">
                  <wp:posOffset>76200</wp:posOffset>
                </wp:positionV>
                <wp:extent cx="2286000" cy="457200"/>
                <wp:effectExtent l="0" t="0" r="25400" b="254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A94767F" id="Group 56" o:spid="_x0000_s1026" style="position:absolute;margin-left:212pt;margin-top:6pt;width:180pt;height:36pt;z-index:251658259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">
                <v:line id="Straight Connector 57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<v:stroke joinstyle="miter"/>
                </v:line>
                <v:line id="Straight Connector 58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60" behindDoc="0" locked="0" layoutInCell="1" allowOverlap="1" wp14:anchorId="71CA6E88" wp14:editId="1C85CD0C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2286000" cy="457200"/>
                <wp:effectExtent l="0" t="0" r="25400" b="2540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56796DD0" id="Group 59" o:spid="_x0000_s1026" style="position:absolute;margin-left:0;margin-top:6pt;width:180pt;height:36pt;z-index:251658260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">
                <v:line id="Straight Connector 60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<v:stroke joinstyle="miter"/>
                </v:line>
                <v:line id="Straight Connector 61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2DB1A91" w14:textId="77777777" w:rsidR="002C04FD" w:rsidRDefault="002C04FD" w:rsidP="002C04FD"/>
    <w:p w14:paraId="1A96FFD9" w14:textId="77777777" w:rsidR="002C04FD" w:rsidRDefault="002C04FD" w:rsidP="002C04FD"/>
    <w:p w14:paraId="6FDC954C" w14:textId="18A050E4" w:rsidR="00773F52" w:rsidRDefault="002C04FD" w:rsidP="002C04FD">
      <w:pPr>
        <w:pStyle w:val="ListParagraph"/>
        <w:ind w:left="360"/>
      </w:pPr>
      <w:r>
        <w:tab/>
      </w:r>
      <w:r>
        <w:tab/>
      </w:r>
      <w:r w:rsidR="00522067">
        <w:t xml:space="preserve"> </w:t>
      </w:r>
    </w:p>
    <w:p w14:paraId="7C588748" w14:textId="5F04D5B8" w:rsidR="00773F52" w:rsidRDefault="00522067">
      <w:pPr>
        <w:spacing w:after="0" w:line="259" w:lineRule="auto"/>
        <w:ind w:left="202" w:firstLine="0"/>
        <w:jc w:val="left"/>
      </w:pPr>
      <w:r>
        <w:t xml:space="preserve"> </w:t>
      </w:r>
    </w:p>
    <w:p w14:paraId="2FA60AA8" w14:textId="652EB987" w:rsidR="00773F52" w:rsidRDefault="002C04FD" w:rsidP="000540ED">
      <w:pPr>
        <w:spacing w:after="0" w:line="259" w:lineRule="auto"/>
        <w:ind w:left="202" w:firstLine="0"/>
        <w:jc w:val="left"/>
        <w:sectPr w:rsidR="00773F52">
          <w:headerReference w:type="even" r:id="rId60"/>
          <w:headerReference w:type="default" r:id="rId61"/>
          <w:footerReference w:type="even" r:id="rId62"/>
          <w:footerReference w:type="default" r:id="rId63"/>
          <w:headerReference w:type="first" r:id="rId64"/>
          <w:footerReference w:type="first" r:id="rId65"/>
          <w:pgSz w:w="12240" w:h="15840"/>
          <w:pgMar w:top="1008" w:right="1739" w:bottom="1501" w:left="1250" w:header="438" w:footer="704" w:gutter="0"/>
          <w:cols w:space="720"/>
          <w:titlePg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4397FE0C" wp14:editId="5B68604C">
                <wp:simplePos x="0" y="0"/>
                <wp:positionH relativeFrom="column">
                  <wp:posOffset>2692400</wp:posOffset>
                </wp:positionH>
                <wp:positionV relativeFrom="paragraph">
                  <wp:posOffset>38735</wp:posOffset>
                </wp:positionV>
                <wp:extent cx="2286000" cy="457200"/>
                <wp:effectExtent l="0" t="0" r="25400" b="2540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7200"/>
                          <a:chOff x="0" y="0"/>
                          <a:chExt cx="2286000" cy="457200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552" name="Straight Connector 495552"/>
                        <wps:cNvCnPr/>
                        <wps:spPr>
                          <a:xfrm>
                            <a:off x="1143000" y="0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0A26DB42" id="Group 62" o:spid="_x0000_s1026" style="position:absolute;margin-left:212pt;margin-top:3.05pt;width:180pt;height:36pt;z-index:251658256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">
                <v:line id="Straight Connector 63" o:spid="_x0000_s1027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<v:stroke joinstyle="miter"/>
                </v:line>
                <v:line id="Straight Connector 495552" o:spid="_x0000_s1028" style="position:absolute;visibility:visible;mso-wrap-style:square" from="1143000,0" to="1143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dJvkcgAAADfAAAADwAAAGRycy9kb3ducmV2LnhtbESPS2vDMBCE74X8B7GB3ho5aZ2HEyWE&#10;QkpPheZxyG2xNpYTa+VYqu3++6pQ6HGYmW+Y1aa3lWip8aVjBeNRAoI4d7rkQsHxsHuag/ABWWPl&#10;mBR8k4fNevCwwky7jj+p3YdCRAj7DBWYEOpMSp8bsuhHriaO3sU1FkOUTSF1g12E20pOkmQqLZYc&#10;FwzW9Goov+2/rII75juy59Nbm3SmfZ5e6o/Z9azU47DfLkEE6sN/+K/9rhW8LNI0ncDvn/gF5PoH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dJvkcgAAADfAAAADwAAAAAA&#10;AAAAAAAAAAChAgAAZHJzL2Rvd25yZXYueG1sUEsFBgAAAAAEAAQA+QAAAJYD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7B1532AB" w14:textId="77777777" w:rsidR="000540ED" w:rsidRDefault="000540ED" w:rsidP="000540ED">
      <w:pPr>
        <w:pStyle w:val="Title"/>
        <w:ind w:left="0" w:firstLine="0"/>
      </w:pPr>
    </w:p>
    <w:p w14:paraId="13F64715" w14:textId="63325465" w:rsidR="00773F52" w:rsidRDefault="00522067" w:rsidP="00F512B3">
      <w:pPr>
        <w:pStyle w:val="Title"/>
        <w:jc w:val="center"/>
      </w:pPr>
      <w:r>
        <w:t xml:space="preserve">Tutorial </w:t>
      </w:r>
      <w:r w:rsidR="003F29D9">
        <w:t xml:space="preserve">  Week</w:t>
      </w:r>
      <w:r w:rsidR="000540ED">
        <w:t xml:space="preserve"> 2</w:t>
      </w:r>
    </w:p>
    <w:p w14:paraId="78E44AEE" w14:textId="77777777" w:rsidR="000540ED" w:rsidRDefault="000540ED" w:rsidP="000540ED"/>
    <w:p w14:paraId="63B477FD" w14:textId="77777777" w:rsidR="00773F52" w:rsidRPr="00725A5A" w:rsidRDefault="00522067" w:rsidP="00725A5A">
      <w:pPr>
        <w:pStyle w:val="Heading2"/>
        <w:rPr>
          <w:sz w:val="21"/>
        </w:rPr>
      </w:pPr>
      <w:r w:rsidRPr="00725A5A">
        <w:rPr>
          <w:sz w:val="21"/>
        </w:rPr>
        <w:t xml:space="preserve">(2015 S3 Lecture 2) </w:t>
      </w:r>
    </w:p>
    <w:p w14:paraId="1D6C0CB0" w14:textId="2211E315" w:rsidR="00773F52" w:rsidRDefault="00522067" w:rsidP="00725A5A">
      <w:pPr>
        <w:pStyle w:val="Heading2"/>
      </w:pPr>
      <w:r>
        <w:t xml:space="preserve"> </w:t>
      </w:r>
      <w:r w:rsidR="00725A5A">
        <w:rPr>
          <w:b/>
        </w:rPr>
        <w:t xml:space="preserve">MURPHY’S LAW FIRM – Operating in February  </w:t>
      </w:r>
    </w:p>
    <w:p w14:paraId="552F855E" w14:textId="77777777" w:rsidR="00773F52" w:rsidRPr="00725A5A" w:rsidRDefault="00522067">
      <w:pPr>
        <w:spacing w:after="14" w:line="248" w:lineRule="auto"/>
        <w:ind w:left="1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The following transactions occurred in the business of Murphy’s Law Firm during the month of </w:t>
      </w:r>
      <w:r w:rsidRPr="00725A5A">
        <w:rPr>
          <w:rFonts w:asciiTheme="minorHAnsi" w:eastAsia="Times New Roman" w:hAnsiTheme="minorHAnsi" w:cs="Times New Roman"/>
          <w:b/>
          <w:sz w:val="24"/>
        </w:rPr>
        <w:t>February</w:t>
      </w:r>
      <w:r w:rsidRPr="00725A5A">
        <w:rPr>
          <w:rFonts w:asciiTheme="minorHAnsi" w:eastAsia="Times New Roman" w:hAnsiTheme="minorHAnsi" w:cs="Times New Roman"/>
          <w:sz w:val="24"/>
        </w:rPr>
        <w:t xml:space="preserve">: </w:t>
      </w:r>
    </w:p>
    <w:p w14:paraId="1B1C414A" w14:textId="77777777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26017B11" w14:textId="77777777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tbl>
      <w:tblPr>
        <w:tblStyle w:val="TableGrid1"/>
        <w:tblW w:w="9134" w:type="dxa"/>
        <w:tblInd w:w="0" w:type="dxa"/>
        <w:tblLook w:val="04A0" w:firstRow="1" w:lastRow="0" w:firstColumn="1" w:lastColumn="0" w:noHBand="0" w:noVBand="1"/>
      </w:tblPr>
      <w:tblGrid>
        <w:gridCol w:w="965"/>
        <w:gridCol w:w="869"/>
        <w:gridCol w:w="7300"/>
      </w:tblGrid>
      <w:tr w:rsidR="00773F52" w:rsidRPr="00725A5A" w14:paraId="40CCF6DA" w14:textId="77777777">
        <w:trPr>
          <w:trHeight w:val="46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1DB0415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Date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6A38695A" w14:textId="77777777" w:rsidR="00773F52" w:rsidRPr="00725A5A" w:rsidRDefault="00522067">
            <w:pPr>
              <w:spacing w:after="0" w:line="259" w:lineRule="auto"/>
              <w:ind w:left="0" w:firstLine="1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18"/>
              </w:rPr>
              <w:t xml:space="preserve">Related Activity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112E85BA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Business Transaction </w:t>
            </w:r>
          </w:p>
        </w:tc>
      </w:tr>
      <w:tr w:rsidR="00773F52" w:rsidRPr="00725A5A" w14:paraId="1E8E7A31" w14:textId="77777777">
        <w:trPr>
          <w:trHeight w:val="42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226F193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Feb 1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7B0E48D9" w14:textId="77777777" w:rsidR="00773F52" w:rsidRPr="00725A5A" w:rsidRDefault="00522067">
            <w:pPr>
              <w:spacing w:after="0" w:line="259" w:lineRule="auto"/>
              <w:ind w:left="30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6E0DB2BA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Obtained a loan from the bank for $100,000 </w:t>
            </w:r>
          </w:p>
        </w:tc>
      </w:tr>
      <w:tr w:rsidR="00773F52" w:rsidRPr="00725A5A" w14:paraId="387EC6CC" w14:textId="77777777">
        <w:trPr>
          <w:trHeight w:val="466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AF25D93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Feb 2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EFCBDF3" w14:textId="77777777" w:rsidR="00773F52" w:rsidRPr="00725A5A" w:rsidRDefault="00522067">
            <w:pPr>
              <w:spacing w:after="0" w:line="259" w:lineRule="auto"/>
              <w:ind w:left="30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610FDC2E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Paid 6 </w:t>
            </w:r>
            <w:proofErr w:type="spellStart"/>
            <w:r w:rsidRPr="00725A5A">
              <w:rPr>
                <w:rFonts w:asciiTheme="minorHAnsi" w:eastAsia="Times New Roman" w:hAnsiTheme="minorHAnsi" w:cs="Times New Roman"/>
                <w:sz w:val="24"/>
              </w:rPr>
              <w:t>months</w:t>
            </w:r>
            <w:proofErr w:type="spellEnd"/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 rent in advance, $7,200 </w:t>
            </w:r>
          </w:p>
        </w:tc>
      </w:tr>
      <w:tr w:rsidR="00773F52" w:rsidRPr="00725A5A" w14:paraId="495F30AA" w14:textId="77777777">
        <w:trPr>
          <w:trHeight w:val="667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729D6423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Feb 9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1B177F5D" w14:textId="77777777" w:rsidR="00773F52" w:rsidRPr="00725A5A" w:rsidRDefault="00522067">
            <w:pPr>
              <w:spacing w:after="0" w:line="259" w:lineRule="auto"/>
              <w:ind w:left="30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6F7DD4F2" w14:textId="77777777" w:rsidR="00773F52" w:rsidRPr="00725A5A" w:rsidRDefault="00522067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Purchased a motor vehicle costing $25,000. Of this amount, $5,000 is a deposit, and the remaining $20,000 is due to be paid within 14 days. </w:t>
            </w:r>
          </w:p>
        </w:tc>
      </w:tr>
      <w:tr w:rsidR="00773F52" w:rsidRPr="00725A5A" w14:paraId="2BD38F1A" w14:textId="77777777">
        <w:trPr>
          <w:trHeight w:val="449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63DAC133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Feb 12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A329A64" w14:textId="77777777" w:rsidR="00773F52" w:rsidRPr="00725A5A" w:rsidRDefault="00522067">
            <w:pPr>
              <w:spacing w:after="0" w:line="259" w:lineRule="auto"/>
              <w:ind w:left="30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6259D880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Paid wages of $12,000 </w:t>
            </w:r>
          </w:p>
        </w:tc>
      </w:tr>
      <w:tr w:rsidR="00773F52" w:rsidRPr="00725A5A" w14:paraId="78CE9228" w14:textId="77777777">
        <w:trPr>
          <w:trHeight w:val="521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6E25A1CC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Feb 15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4BD08A5" w14:textId="77777777" w:rsidR="00773F52" w:rsidRPr="00725A5A" w:rsidRDefault="00522067">
            <w:pPr>
              <w:spacing w:after="0" w:line="259" w:lineRule="auto"/>
              <w:ind w:left="30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53016D65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Invoiced client for services performed, $18,000 </w:t>
            </w:r>
          </w:p>
        </w:tc>
      </w:tr>
      <w:tr w:rsidR="00773F52" w:rsidRPr="00725A5A" w14:paraId="5826A904" w14:textId="77777777">
        <w:trPr>
          <w:trHeight w:val="667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7C9F9E6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Feb 21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0A84BFA7" w14:textId="77777777" w:rsidR="00773F52" w:rsidRPr="00725A5A" w:rsidRDefault="00522067">
            <w:pPr>
              <w:spacing w:after="0" w:line="259" w:lineRule="auto"/>
              <w:ind w:left="30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21B92E01" w14:textId="77777777" w:rsidR="00773F52" w:rsidRPr="00725A5A" w:rsidRDefault="00522067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Sent a cheque for $20,000 in payment for the motor vehicle purchased on Feb 9  </w:t>
            </w:r>
          </w:p>
        </w:tc>
      </w:tr>
      <w:tr w:rsidR="00773F52" w:rsidRPr="00725A5A" w14:paraId="5D29EA35" w14:textId="77777777">
        <w:trPr>
          <w:trHeight w:val="595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5E2ED153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Feb 22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452132F2" w14:textId="77777777" w:rsidR="00773F52" w:rsidRPr="00725A5A" w:rsidRDefault="00522067">
            <w:pPr>
              <w:spacing w:after="0" w:line="259" w:lineRule="auto"/>
              <w:ind w:left="30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25AC46EE" w14:textId="77777777" w:rsidR="00773F52" w:rsidRPr="00725A5A" w:rsidRDefault="00522067">
            <w:pPr>
              <w:spacing w:after="0" w:line="259" w:lineRule="auto"/>
              <w:ind w:left="0" w:right="1083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Received a cheque for $18,000 from customers on account. (The customers were invoiced on Feb 15) </w:t>
            </w:r>
          </w:p>
        </w:tc>
      </w:tr>
      <w:tr w:rsidR="00773F52" w:rsidRPr="00725A5A" w14:paraId="6C553EB5" w14:textId="77777777">
        <w:trPr>
          <w:trHeight w:val="394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C0AD39D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Feb 27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664F824" w14:textId="77777777" w:rsidR="00773F52" w:rsidRPr="00725A5A" w:rsidRDefault="00522067">
            <w:pPr>
              <w:spacing w:after="0" w:line="259" w:lineRule="auto"/>
              <w:ind w:left="30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5A904934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Paid interest expense on bank loan $1,500 </w:t>
            </w:r>
          </w:p>
        </w:tc>
      </w:tr>
      <w:tr w:rsidR="00773F52" w:rsidRPr="00725A5A" w14:paraId="0EFE0078" w14:textId="77777777">
        <w:trPr>
          <w:trHeight w:val="639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1D539866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Feb 28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2B0A313C" w14:textId="77777777" w:rsidR="00773F52" w:rsidRPr="00725A5A" w:rsidRDefault="00522067">
            <w:pPr>
              <w:spacing w:after="0" w:line="259" w:lineRule="auto"/>
              <w:ind w:left="30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7301" w:type="dxa"/>
            <w:tcBorders>
              <w:top w:val="nil"/>
              <w:left w:val="nil"/>
              <w:bottom w:val="nil"/>
              <w:right w:val="nil"/>
            </w:tcBorders>
          </w:tcPr>
          <w:p w14:paraId="410F9CC5" w14:textId="77777777" w:rsidR="00773F52" w:rsidRPr="00725A5A" w:rsidRDefault="00522067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Received $2,000 in advance from customers for services to be provided in April.  </w:t>
            </w:r>
          </w:p>
        </w:tc>
      </w:tr>
    </w:tbl>
    <w:p w14:paraId="4164B956" w14:textId="77777777" w:rsidR="00773F52" w:rsidRPr="00725A5A" w:rsidRDefault="00522067">
      <w:pPr>
        <w:spacing w:after="67" w:line="239" w:lineRule="auto"/>
        <w:ind w:left="1834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</w:rPr>
        <w:t xml:space="preserve">(hint: the accounting period is for February. revenue has not been earned yet, because the services will only be performed next month in April)  </w:t>
      </w:r>
    </w:p>
    <w:p w14:paraId="7F3EF706" w14:textId="0CE7000B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2D4ABC06" w14:textId="31C59AAE" w:rsidR="00773F52" w:rsidRPr="00725A5A" w:rsidRDefault="00522067" w:rsidP="000540ED">
      <w:pPr>
        <w:spacing w:after="0" w:line="259" w:lineRule="auto"/>
        <w:ind w:left="-5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  <w:u w:val="single" w:color="000000"/>
        </w:rPr>
        <w:t>Required:</w:t>
      </w: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271BEEB9" w14:textId="77777777" w:rsidR="00773F52" w:rsidRPr="00725A5A" w:rsidRDefault="00522067">
      <w:pPr>
        <w:spacing w:after="14" w:line="248" w:lineRule="auto"/>
        <w:ind w:left="1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Perform a transaction analysis and prepare journal entries for the above transactions.  </w:t>
      </w:r>
    </w:p>
    <w:p w14:paraId="75A2000D" w14:textId="77777777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62E8F28C" w14:textId="77777777" w:rsidR="00FC06F8" w:rsidRDefault="00522067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ADE092" w14:textId="77777777" w:rsidR="00FC06F8" w:rsidRDefault="00FC06F8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328CF03F" w14:textId="77777777" w:rsidR="00773F52" w:rsidRDefault="00522067">
      <w:pPr>
        <w:spacing w:after="0" w:line="259" w:lineRule="auto"/>
        <w:ind w:left="-293" w:right="-326" w:firstLine="0"/>
        <w:jc w:val="left"/>
      </w:pPr>
      <w:r w:rsidRPr="00F512B3">
        <w:rPr>
          <w:rFonts w:asciiTheme="minorHAnsi" w:hAnsiTheme="minorHAnsi"/>
          <w:noProof/>
        </w:rPr>
        <w:lastRenderedPageBreak/>
        <w:drawing>
          <wp:inline distT="0" distB="0" distL="0" distR="0" wp14:anchorId="2E3AFEBF" wp14:editId="284BB915">
            <wp:extent cx="6153912" cy="8244840"/>
            <wp:effectExtent l="0" t="0" r="0" b="0"/>
            <wp:docPr id="522849" name="Picture 522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49" name="Picture 522849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BB06" w14:textId="41654522" w:rsidR="000540ED" w:rsidRPr="00725A5A" w:rsidRDefault="000540ED" w:rsidP="00725A5A">
      <w:pPr>
        <w:spacing w:after="0" w:line="259" w:lineRule="auto"/>
        <w:ind w:left="0" w:firstLine="0"/>
        <w:jc w:val="left"/>
      </w:pPr>
    </w:p>
    <w:p w14:paraId="75E609BF" w14:textId="2FDA1A09" w:rsidR="00725A5A" w:rsidRDefault="00725A5A" w:rsidP="00725A5A">
      <w:pPr>
        <w:pStyle w:val="Heading2"/>
      </w:pPr>
      <w:r>
        <w:t>MURPHY’S LAW FIRM (GENERAL JOURNAL)</w:t>
      </w:r>
    </w:p>
    <w:p w14:paraId="682020A3" w14:textId="77777777" w:rsidR="00773F52" w:rsidRDefault="00522067">
      <w:pPr>
        <w:spacing w:after="281" w:line="259" w:lineRule="auto"/>
        <w:ind w:left="-173" w:firstLine="0"/>
        <w:jc w:val="left"/>
      </w:pPr>
      <w:r>
        <w:rPr>
          <w:noProof/>
        </w:rPr>
        <w:drawing>
          <wp:inline distT="0" distB="0" distL="0" distR="0" wp14:anchorId="1369972F" wp14:editId="39889F60">
            <wp:extent cx="5870938" cy="7307943"/>
            <wp:effectExtent l="0" t="0" r="0" b="7620"/>
            <wp:docPr id="522856" name="Picture 522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56" name="Picture 52285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881182" cy="732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FF55" w14:textId="77777777" w:rsidR="00773F52" w:rsidRDefault="0052206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546D3A" w14:textId="19EA5FA7" w:rsidR="000540ED" w:rsidRDefault="000540ED">
      <w:pPr>
        <w:spacing w:after="0" w:line="259" w:lineRule="auto"/>
        <w:ind w:left="0" w:firstLine="0"/>
      </w:pPr>
    </w:p>
    <w:p w14:paraId="66C475DC" w14:textId="05417788" w:rsidR="000540ED" w:rsidRDefault="00725A5A" w:rsidP="00725A5A">
      <w:pPr>
        <w:pStyle w:val="Heading2"/>
      </w:pPr>
      <w:r>
        <w:t>MURPHY’S LAW FIRM – Operating in March</w:t>
      </w:r>
    </w:p>
    <w:p w14:paraId="5CA02BDB" w14:textId="77777777" w:rsidR="00773F52" w:rsidRDefault="00522067">
      <w:pPr>
        <w:spacing w:after="0" w:line="259" w:lineRule="auto"/>
        <w:ind w:left="36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F74EA5" w14:textId="25AA2896" w:rsidR="00773F52" w:rsidRDefault="00522067" w:rsidP="00344E1B">
      <w:pPr>
        <w:spacing w:after="0" w:line="259" w:lineRule="auto"/>
        <w:ind w:left="10" w:right="7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(2015 S3 Lecture 2) </w:t>
      </w:r>
    </w:p>
    <w:p w14:paraId="7A90BAB9" w14:textId="77777777" w:rsidR="00773F52" w:rsidRPr="005D4F48" w:rsidRDefault="00522067">
      <w:pPr>
        <w:spacing w:after="14" w:line="248" w:lineRule="auto"/>
        <w:ind w:left="1"/>
        <w:rPr>
          <w:rStyle w:val="Heading2Char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The following transactions occurred in the business of Murphy’s Law Firm during the month of </w:t>
      </w:r>
      <w:r w:rsidRPr="005D4F48">
        <w:rPr>
          <w:rStyle w:val="Heading2Char"/>
        </w:rPr>
        <w:t xml:space="preserve">March: </w:t>
      </w:r>
    </w:p>
    <w:p w14:paraId="1D58408C" w14:textId="77777777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5DB0FFB8" w14:textId="77777777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tbl>
      <w:tblPr>
        <w:tblStyle w:val="TableGrid1"/>
        <w:tblW w:w="9180" w:type="dxa"/>
        <w:tblInd w:w="0" w:type="dxa"/>
        <w:tblLook w:val="04A0" w:firstRow="1" w:lastRow="0" w:firstColumn="1" w:lastColumn="0" w:noHBand="0" w:noVBand="1"/>
      </w:tblPr>
      <w:tblGrid>
        <w:gridCol w:w="946"/>
        <w:gridCol w:w="830"/>
        <w:gridCol w:w="7404"/>
      </w:tblGrid>
      <w:tr w:rsidR="00773F52" w:rsidRPr="00725A5A" w14:paraId="552EAA84" w14:textId="77777777">
        <w:trPr>
          <w:trHeight w:val="450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A4F0CE8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Date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5AF2307" w14:textId="77777777" w:rsidR="00773F52" w:rsidRPr="00725A5A" w:rsidRDefault="00522067">
            <w:pPr>
              <w:spacing w:after="0" w:line="259" w:lineRule="auto"/>
              <w:ind w:left="0" w:firstLine="2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18"/>
              </w:rPr>
              <w:t xml:space="preserve">Related Activity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14:paraId="5ADFC252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Business Transaction </w:t>
            </w:r>
          </w:p>
        </w:tc>
      </w:tr>
      <w:tr w:rsidR="00773F52" w:rsidRPr="00725A5A" w14:paraId="7D82598C" w14:textId="77777777">
        <w:trPr>
          <w:trHeight w:val="398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A5064EA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Mar 1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93C527A" w14:textId="77777777" w:rsidR="00773F52" w:rsidRPr="00725A5A" w:rsidRDefault="00522067">
            <w:pPr>
              <w:spacing w:after="0" w:line="259" w:lineRule="auto"/>
              <w:ind w:left="29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14:paraId="1A34FAB3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Paid advertising expense for the month of March by cheque $6,000. </w:t>
            </w:r>
          </w:p>
        </w:tc>
      </w:tr>
      <w:tr w:rsidR="00773F52" w:rsidRPr="00725A5A" w14:paraId="4EC63E2E" w14:textId="77777777">
        <w:trPr>
          <w:trHeight w:val="442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CB25CBA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Mar 4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19C11A1" w14:textId="77777777" w:rsidR="00773F52" w:rsidRPr="00725A5A" w:rsidRDefault="00522067">
            <w:pPr>
              <w:spacing w:after="0" w:line="259" w:lineRule="auto"/>
              <w:ind w:left="162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[a]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14:paraId="4B5D20F5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Purchased equipment costing $8,000 on credit. </w:t>
            </w:r>
          </w:p>
        </w:tc>
      </w:tr>
      <w:tr w:rsidR="00773F52" w:rsidRPr="00725A5A" w14:paraId="38A05252" w14:textId="77777777">
        <w:trPr>
          <w:trHeight w:val="648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64C491F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Mar 10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79DFF01" w14:textId="77777777" w:rsidR="00773F52" w:rsidRPr="00725A5A" w:rsidRDefault="00522067">
            <w:pPr>
              <w:spacing w:after="0" w:line="259" w:lineRule="auto"/>
              <w:ind w:left="15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[b] </w:t>
            </w:r>
          </w:p>
          <w:p w14:paraId="634CB3E9" w14:textId="77777777" w:rsidR="00773F52" w:rsidRPr="00725A5A" w:rsidRDefault="00522067">
            <w:pPr>
              <w:spacing w:after="0" w:line="259" w:lineRule="auto"/>
              <w:ind w:left="29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14:paraId="109ED6BA" w14:textId="77777777" w:rsidR="00773F52" w:rsidRPr="00725A5A" w:rsidRDefault="00522067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Services performed for a customer amounted to $2,000. Received cash of $500 and invoiced customer for the balance owing of $1,500. </w:t>
            </w:r>
          </w:p>
        </w:tc>
      </w:tr>
      <w:tr w:rsidR="00773F52" w:rsidRPr="00725A5A" w14:paraId="14065A83" w14:textId="77777777">
        <w:trPr>
          <w:trHeight w:val="408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982E8D4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Mar 15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E2B1370" w14:textId="77777777" w:rsidR="00773F52" w:rsidRPr="00725A5A" w:rsidRDefault="00522067">
            <w:pPr>
              <w:spacing w:after="0" w:line="259" w:lineRule="auto"/>
              <w:ind w:left="162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[a]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14:paraId="4595846E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Paid supplier for the equipment purchased on March 4 </w:t>
            </w:r>
          </w:p>
        </w:tc>
      </w:tr>
      <w:tr w:rsidR="00773F52" w:rsidRPr="00725A5A" w14:paraId="1F63A559" w14:textId="77777777">
        <w:trPr>
          <w:trHeight w:val="518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2CB124E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Mar 20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38A1573" w14:textId="77777777" w:rsidR="00773F52" w:rsidRPr="00725A5A" w:rsidRDefault="00522067">
            <w:pPr>
              <w:spacing w:after="0" w:line="259" w:lineRule="auto"/>
              <w:ind w:left="15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[b]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14:paraId="7365B1D1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>Received a cheque for $1,500 for services provided on account on 10</w:t>
            </w:r>
            <w:r w:rsidRPr="00725A5A">
              <w:rPr>
                <w:rFonts w:asciiTheme="minorHAnsi" w:eastAsia="Times New Roman" w:hAnsiTheme="minorHAnsi" w:cs="Times New Roman"/>
                <w:sz w:val="24"/>
                <w:vertAlign w:val="superscript"/>
              </w:rPr>
              <w:t>th</w:t>
            </w: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 Mar </w:t>
            </w:r>
          </w:p>
        </w:tc>
      </w:tr>
      <w:tr w:rsidR="00773F52" w:rsidRPr="00725A5A" w14:paraId="0F0DF3AD" w14:textId="77777777">
        <w:trPr>
          <w:trHeight w:val="442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CCB1C13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Mar 22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700EF74" w14:textId="77777777" w:rsidR="00773F52" w:rsidRPr="00725A5A" w:rsidRDefault="00522067">
            <w:pPr>
              <w:spacing w:after="0" w:line="259" w:lineRule="auto"/>
              <w:ind w:left="29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14:paraId="69EEF3DA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Paid the annual insurance premium of $1,800  </w:t>
            </w:r>
          </w:p>
        </w:tc>
      </w:tr>
      <w:tr w:rsidR="00773F52" w:rsidRPr="00725A5A" w14:paraId="07AC8B3F" w14:textId="77777777">
        <w:trPr>
          <w:trHeight w:val="442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549E288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Mar 27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E84351A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14:paraId="50F5FB0A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Paid wages expense of $6,000 </w:t>
            </w:r>
          </w:p>
        </w:tc>
      </w:tr>
      <w:tr w:rsidR="00773F52" w:rsidRPr="00725A5A" w14:paraId="67F79499" w14:textId="77777777">
        <w:trPr>
          <w:trHeight w:val="354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166B6D9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Mar 31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C8156D5" w14:textId="77777777" w:rsidR="00773F52" w:rsidRPr="00725A5A" w:rsidRDefault="00522067">
            <w:pPr>
              <w:spacing w:after="0" w:line="259" w:lineRule="auto"/>
              <w:ind w:left="295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 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</w:tcPr>
          <w:p w14:paraId="68ED0577" w14:textId="77777777" w:rsidR="00773F52" w:rsidRPr="00725A5A" w:rsidRDefault="00522067">
            <w:pPr>
              <w:spacing w:after="0" w:line="259" w:lineRule="auto"/>
              <w:ind w:left="0" w:firstLine="0"/>
              <w:jc w:val="left"/>
              <w:rPr>
                <w:rFonts w:asciiTheme="minorHAnsi" w:hAnsiTheme="minorHAnsi"/>
              </w:rPr>
            </w:pPr>
            <w:r w:rsidRPr="00725A5A">
              <w:rPr>
                <w:rFonts w:asciiTheme="minorHAnsi" w:eastAsia="Times New Roman" w:hAnsiTheme="minorHAnsi" w:cs="Times New Roman"/>
                <w:sz w:val="24"/>
              </w:rPr>
              <w:t xml:space="preserve">The owner withdrew cash of $1,000 </w:t>
            </w:r>
          </w:p>
        </w:tc>
      </w:tr>
    </w:tbl>
    <w:p w14:paraId="1F80BB0D" w14:textId="0A3F34B3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2894A383" w14:textId="77777777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69519E7F" w14:textId="77777777" w:rsidR="00773F52" w:rsidRPr="00725A5A" w:rsidRDefault="00522067">
      <w:pPr>
        <w:spacing w:after="0" w:line="259" w:lineRule="auto"/>
        <w:ind w:left="-5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  <w:u w:val="single" w:color="000000"/>
        </w:rPr>
        <w:t>Required:</w:t>
      </w: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7B3A5A08" w14:textId="77777777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089CD454" w14:textId="77777777" w:rsidR="00773F52" w:rsidRPr="00725A5A" w:rsidRDefault="00522067">
      <w:pPr>
        <w:spacing w:after="14" w:line="248" w:lineRule="auto"/>
        <w:ind w:left="1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Perform a transaction analysis and prepare journal entries for the above transactions.  </w:t>
      </w:r>
    </w:p>
    <w:p w14:paraId="038A51E4" w14:textId="77777777" w:rsidR="00773F52" w:rsidRPr="00725A5A" w:rsidRDefault="00522067">
      <w:pPr>
        <w:spacing w:after="0" w:line="259" w:lineRule="auto"/>
        <w:ind w:left="0" w:firstLine="0"/>
        <w:jc w:val="left"/>
        <w:rPr>
          <w:rFonts w:asciiTheme="minorHAnsi" w:hAnsiTheme="minorHAnsi"/>
        </w:rPr>
      </w:pPr>
      <w:r w:rsidRPr="00725A5A">
        <w:rPr>
          <w:rFonts w:asciiTheme="minorHAnsi" w:eastAsia="Times New Roman" w:hAnsiTheme="minorHAnsi" w:cs="Times New Roman"/>
          <w:sz w:val="24"/>
        </w:rPr>
        <w:t xml:space="preserve"> </w:t>
      </w:r>
    </w:p>
    <w:p w14:paraId="6C745438" w14:textId="77777777" w:rsidR="00773F52" w:rsidRDefault="0052206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CFD19E" w14:textId="77777777" w:rsidR="00FC06F8" w:rsidRDefault="0052206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67118F" w14:textId="77777777" w:rsidR="00773F52" w:rsidRDefault="00522067" w:rsidP="00725A5A">
      <w:pPr>
        <w:spacing w:after="16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198294" w14:textId="77777777" w:rsidR="00773F52" w:rsidRDefault="00522067">
      <w:pPr>
        <w:spacing w:after="6" w:line="259" w:lineRule="auto"/>
        <w:ind w:left="-293" w:right="-326" w:firstLine="0"/>
        <w:jc w:val="left"/>
      </w:pPr>
      <w:r>
        <w:rPr>
          <w:noProof/>
        </w:rPr>
        <w:lastRenderedPageBreak/>
        <w:drawing>
          <wp:inline distT="0" distB="0" distL="0" distR="0" wp14:anchorId="25B9B18D" wp14:editId="5FDD41D7">
            <wp:extent cx="6153912" cy="7632193"/>
            <wp:effectExtent l="0" t="0" r="0" b="0"/>
            <wp:docPr id="522858" name="Picture 522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58" name="Picture 52285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76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2356" w14:textId="77777777" w:rsidR="00773F52" w:rsidRDefault="0052206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055F5D3B" w14:textId="77777777" w:rsidR="00773F52" w:rsidRDefault="0052206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368862BF" w14:textId="77777777" w:rsidR="00773F52" w:rsidRDefault="0052206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A67F30" w14:textId="77777777" w:rsidR="00773F52" w:rsidRDefault="0052206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0409E44" w14:textId="38EC7FA5" w:rsidR="00725A5A" w:rsidRDefault="00725A5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>MURPHY’S LAW FIRM (GENERAL JOURNAL</w:t>
      </w:r>
    </w:p>
    <w:p w14:paraId="396A2895" w14:textId="77777777" w:rsidR="00773F52" w:rsidRDefault="00522067">
      <w:pPr>
        <w:spacing w:after="3" w:line="259" w:lineRule="auto"/>
        <w:ind w:left="-173" w:firstLine="0"/>
        <w:jc w:val="left"/>
      </w:pPr>
      <w:r>
        <w:rPr>
          <w:noProof/>
        </w:rPr>
        <w:drawing>
          <wp:inline distT="0" distB="0" distL="0" distR="0" wp14:anchorId="4633CA38" wp14:editId="4BE19C83">
            <wp:extent cx="5830825" cy="7327392"/>
            <wp:effectExtent l="0" t="0" r="0" b="0"/>
            <wp:docPr id="522860" name="Picture 522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60" name="Picture 52286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830825" cy="73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B54B" w14:textId="77777777" w:rsidR="00773F52" w:rsidRDefault="0052206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6EDDED" w14:textId="77777777" w:rsidR="00773F52" w:rsidRDefault="0052206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44CB93" w14:textId="77777777" w:rsidR="00773F52" w:rsidRDefault="00522067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14FB6E51" w14:textId="5A0F65DC" w:rsidR="00773F52" w:rsidRDefault="00522067" w:rsidP="005D4F48">
      <w:pPr>
        <w:spacing w:after="6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704D97D" w14:textId="77777777" w:rsidR="0056459E" w:rsidRPr="005D4F48" w:rsidRDefault="0056459E" w:rsidP="0056459E">
      <w:pPr>
        <w:pStyle w:val="DiscussionQ1"/>
        <w:ind w:left="709" w:hanging="709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color w:val="000000"/>
          <w:sz w:val="22"/>
          <w:szCs w:val="22"/>
          <w:lang w:val="en-GB"/>
        </w:rPr>
        <w:t>Q 3.6 Give an example of a transaction that results in:</w:t>
      </w:r>
    </w:p>
    <w:p w14:paraId="10189689" w14:textId="77777777" w:rsidR="0056459E" w:rsidRPr="005D4F48" w:rsidRDefault="0056459E" w:rsidP="0056459E">
      <w:pPr>
        <w:pStyle w:val="DiscussionQ1"/>
        <w:numPr>
          <w:ilvl w:val="0"/>
          <w:numId w:val="33"/>
        </w:numPr>
        <w:ind w:left="709" w:firstLine="567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color w:val="000000"/>
          <w:sz w:val="22"/>
          <w:szCs w:val="22"/>
          <w:lang w:val="en-GB"/>
        </w:rPr>
        <w:t>An increase in one asset and an increase in a liability</w:t>
      </w:r>
    </w:p>
    <w:p w14:paraId="1A53BEA5" w14:textId="77777777" w:rsidR="0056459E" w:rsidRPr="005D4F48" w:rsidRDefault="0056459E" w:rsidP="0056459E">
      <w:pPr>
        <w:pStyle w:val="DiscussionQ1"/>
        <w:numPr>
          <w:ilvl w:val="0"/>
          <w:numId w:val="33"/>
        </w:numPr>
        <w:ind w:left="709" w:firstLine="567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color w:val="000000"/>
          <w:sz w:val="22"/>
          <w:szCs w:val="22"/>
          <w:lang w:val="en-GB"/>
        </w:rPr>
        <w:t>A decrease in one asset but no change in the total assets</w:t>
      </w:r>
    </w:p>
    <w:p w14:paraId="19C56E40" w14:textId="77777777" w:rsidR="0056459E" w:rsidRPr="005D4F48" w:rsidRDefault="0056459E" w:rsidP="0056459E">
      <w:pPr>
        <w:pStyle w:val="DiscussionQ1"/>
        <w:numPr>
          <w:ilvl w:val="0"/>
          <w:numId w:val="33"/>
        </w:numPr>
        <w:ind w:left="709" w:firstLine="567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color w:val="000000"/>
          <w:sz w:val="22"/>
          <w:szCs w:val="22"/>
          <w:lang w:val="en-GB"/>
        </w:rPr>
        <w:t>An increase in one asset and an increase in equity</w:t>
      </w:r>
    </w:p>
    <w:p w14:paraId="46234A77" w14:textId="77777777" w:rsidR="0056459E" w:rsidRPr="005D4F48" w:rsidRDefault="0056459E" w:rsidP="0056459E">
      <w:pPr>
        <w:pStyle w:val="DiscussionQ1"/>
        <w:numPr>
          <w:ilvl w:val="0"/>
          <w:numId w:val="33"/>
        </w:numPr>
        <w:ind w:left="709" w:firstLine="567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color w:val="000000"/>
          <w:sz w:val="22"/>
          <w:szCs w:val="22"/>
          <w:lang w:val="en-GB"/>
        </w:rPr>
        <w:t>A decrease in one asset and a decrease in a liability</w:t>
      </w:r>
    </w:p>
    <w:p w14:paraId="52ECA06E" w14:textId="77777777" w:rsidR="0056459E" w:rsidRPr="005D4F48" w:rsidRDefault="0056459E" w:rsidP="0056459E">
      <w:pPr>
        <w:pStyle w:val="DiscussionQ1"/>
        <w:numPr>
          <w:ilvl w:val="0"/>
          <w:numId w:val="33"/>
        </w:numPr>
        <w:ind w:left="709" w:firstLine="567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color w:val="000000"/>
          <w:sz w:val="22"/>
          <w:szCs w:val="22"/>
          <w:lang w:val="en-GB"/>
        </w:rPr>
        <w:t>A decrease in one asset and a decrease in equity</w:t>
      </w:r>
    </w:p>
    <w:p w14:paraId="5AD376B3" w14:textId="77777777" w:rsidR="0056459E" w:rsidRPr="005D4F48" w:rsidRDefault="0056459E" w:rsidP="0056459E">
      <w:pPr>
        <w:pStyle w:val="DiscussionQ1"/>
        <w:numPr>
          <w:ilvl w:val="0"/>
          <w:numId w:val="33"/>
        </w:numPr>
        <w:ind w:left="709" w:firstLine="567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color w:val="000000"/>
          <w:sz w:val="22"/>
          <w:szCs w:val="22"/>
          <w:lang w:val="en-GB"/>
        </w:rPr>
        <w:t>One asset increasing, one asset decreasing and one liability increasing</w:t>
      </w:r>
    </w:p>
    <w:p w14:paraId="7D7D8997" w14:textId="77777777" w:rsidR="0056459E" w:rsidRPr="005D4F48" w:rsidRDefault="0056459E" w:rsidP="0056459E">
      <w:pPr>
        <w:pStyle w:val="DiscussionQ1"/>
        <w:numPr>
          <w:ilvl w:val="0"/>
          <w:numId w:val="33"/>
        </w:numPr>
        <w:ind w:left="709" w:firstLine="567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color w:val="000000"/>
          <w:sz w:val="22"/>
          <w:szCs w:val="22"/>
          <w:lang w:val="en-GB"/>
        </w:rPr>
        <w:t>A decrease in equity and an increase in a liability</w:t>
      </w:r>
    </w:p>
    <w:p w14:paraId="51F72856" w14:textId="77777777" w:rsidR="0056459E" w:rsidRDefault="0056459E" w:rsidP="0056459E">
      <w:pPr>
        <w:rPr>
          <w:rFonts w:asciiTheme="minorHAnsi" w:hAnsiTheme="minorHAnsi"/>
          <w:b/>
        </w:rPr>
      </w:pPr>
    </w:p>
    <w:p w14:paraId="3D451121" w14:textId="77777777" w:rsidR="005D4F48" w:rsidRDefault="005D4F48" w:rsidP="0056459E">
      <w:pPr>
        <w:rPr>
          <w:rFonts w:asciiTheme="minorHAnsi" w:hAnsiTheme="minorHAnsi"/>
          <w:b/>
        </w:rPr>
      </w:pPr>
    </w:p>
    <w:p w14:paraId="1011856A" w14:textId="77777777" w:rsidR="005D4F48" w:rsidRPr="005D4F48" w:rsidRDefault="005D4F48" w:rsidP="0056459E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70"/>
        <w:gridCol w:w="5310"/>
        <w:gridCol w:w="270"/>
        <w:gridCol w:w="1260"/>
      </w:tblGrid>
      <w:tr w:rsidR="0056459E" w:rsidRPr="005D4F48" w14:paraId="640B9B86" w14:textId="77777777" w:rsidTr="00344E1B">
        <w:trPr>
          <w:cantSplit/>
        </w:trPr>
        <w:tc>
          <w:tcPr>
            <w:tcW w:w="1638" w:type="dxa"/>
            <w:shd w:val="clear" w:color="auto" w:fill="000000"/>
          </w:tcPr>
          <w:p w14:paraId="11D35E8F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color w:val="FFFFFF"/>
                <w:sz w:val="24"/>
                <w:lang w:val="en-GB"/>
              </w:rPr>
            </w:pPr>
            <w:r w:rsidRPr="005D4F48">
              <w:rPr>
                <w:rFonts w:asciiTheme="minorHAnsi" w:hAnsiTheme="minorHAnsi"/>
                <w:b/>
                <w:color w:val="FFFFFF"/>
                <w:sz w:val="24"/>
                <w:lang w:val="en-GB"/>
              </w:rPr>
              <w:t>Exercise 3.2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4DF5C54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37E5EE30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 w:rsidRPr="005D4F48">
              <w:rPr>
                <w:rFonts w:asciiTheme="minorHAnsi" w:hAnsiTheme="minorHAnsi"/>
                <w:b/>
                <w:sz w:val="24"/>
                <w:lang w:val="en-GB"/>
              </w:rPr>
              <w:t>Transaction analysis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AEF8208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5C112C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</w:tr>
    </w:tbl>
    <w:p w14:paraId="2C5A5C04" w14:textId="77777777" w:rsidR="0056459E" w:rsidRPr="005D4F48" w:rsidRDefault="0056459E" w:rsidP="0056459E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rFonts w:asciiTheme="minorHAnsi" w:hAnsiTheme="minorHAnsi"/>
          <w:b/>
          <w:lang w:val="en-GB"/>
        </w:rPr>
      </w:pPr>
    </w:p>
    <w:p w14:paraId="2188D45B" w14:textId="77777777" w:rsidR="0056459E" w:rsidRPr="005D4F48" w:rsidRDefault="0056459E" w:rsidP="0056459E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>For each of the following transactions, indicate whether the accounts affected are an asset, a liability, an equity, an income or an expense. Also indicate whether the accounts are being increased or decreased and whether the increase or decrease is a debit or credit. Ignore GST.</w:t>
      </w:r>
    </w:p>
    <w:p w14:paraId="194764CD" w14:textId="77777777" w:rsidR="0056459E" w:rsidRPr="005D4F48" w:rsidRDefault="0056459E" w:rsidP="0056459E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rFonts w:asciiTheme="minorHAnsi" w:hAnsiTheme="minorHAnsi"/>
          <w:b/>
          <w:iCs/>
          <w:lang w:val="en-GB"/>
        </w:rPr>
      </w:pPr>
    </w:p>
    <w:p w14:paraId="62F2D9B9" w14:textId="77777777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 xml:space="preserve">Owner </w:t>
      </w:r>
      <w:r w:rsidRPr="005D4F48">
        <w:rPr>
          <w:rFonts w:asciiTheme="minorHAnsi" w:hAnsiTheme="minorHAnsi"/>
          <w:lang w:val="en-GB"/>
        </w:rPr>
        <w:t>gave their personal computer to the business</w:t>
      </w:r>
      <w:proofErr w:type="gramStart"/>
      <w:r w:rsidRPr="005D4F48">
        <w:rPr>
          <w:rFonts w:asciiTheme="minorHAnsi" w:hAnsiTheme="minorHAnsi"/>
          <w:lang w:val="en-GB"/>
        </w:rPr>
        <w:t>.</w:t>
      </w:r>
      <w:r w:rsidRPr="005D4F48">
        <w:rPr>
          <w:rFonts w:asciiTheme="minorHAnsi" w:hAnsiTheme="minorHAnsi"/>
          <w:bCs/>
          <w:iCs/>
          <w:lang w:val="en-GB"/>
        </w:rPr>
        <w:t>.</w:t>
      </w:r>
      <w:proofErr w:type="gramEnd"/>
    </w:p>
    <w:p w14:paraId="19977277" w14:textId="77777777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lang w:val="en-GB"/>
        </w:rPr>
        <w:t>Employed a secretary.</w:t>
      </w:r>
    </w:p>
    <w:p w14:paraId="620EF40E" w14:textId="77777777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>Cash payment made for insurance 6 months in advance.</w:t>
      </w:r>
    </w:p>
    <w:p w14:paraId="72B59918" w14:textId="77777777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>Purchased supplies on credit.</w:t>
      </w:r>
    </w:p>
    <w:p w14:paraId="3BBF3005" w14:textId="77777777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>Paid a creditor using an electronic transfer.</w:t>
      </w:r>
    </w:p>
    <w:p w14:paraId="30A204DC" w14:textId="77777777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>Invoiced a customer for services performed.</w:t>
      </w:r>
    </w:p>
    <w:p w14:paraId="52A14BFB" w14:textId="77777777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>Owner paid for their personal groceries using the business credit card.</w:t>
      </w:r>
    </w:p>
    <w:p w14:paraId="10ECB0C8" w14:textId="77777777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>Paid some cash and took out a loan to purchase office furniture.</w:t>
      </w:r>
    </w:p>
    <w:p w14:paraId="63469EE7" w14:textId="77777777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>Received cash from a customer that owed the business money.</w:t>
      </w:r>
    </w:p>
    <w:p w14:paraId="274AF13D" w14:textId="764F790C" w:rsidR="0056459E" w:rsidRPr="005D4F48" w:rsidRDefault="0056459E" w:rsidP="0056459E">
      <w:pPr>
        <w:numPr>
          <w:ilvl w:val="0"/>
          <w:numId w:val="34"/>
        </w:num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  <w:r w:rsidRPr="005D4F48">
        <w:rPr>
          <w:rFonts w:asciiTheme="minorHAnsi" w:hAnsiTheme="minorHAnsi"/>
          <w:bCs/>
          <w:iCs/>
          <w:lang w:val="en-GB"/>
        </w:rPr>
        <w:t>Paid for an advertisement aired on television.</w:t>
      </w:r>
    </w:p>
    <w:p w14:paraId="5E8D85B6" w14:textId="77777777" w:rsidR="0056459E" w:rsidRPr="005D4F48" w:rsidRDefault="0056459E" w:rsidP="0056459E">
      <w:p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70"/>
        <w:gridCol w:w="5490"/>
        <w:gridCol w:w="270"/>
        <w:gridCol w:w="1170"/>
      </w:tblGrid>
      <w:tr w:rsidR="0056459E" w:rsidRPr="005D4F48" w14:paraId="7B48B6D3" w14:textId="77777777" w:rsidTr="00344E1B">
        <w:trPr>
          <w:cantSplit/>
        </w:trPr>
        <w:tc>
          <w:tcPr>
            <w:tcW w:w="1638" w:type="dxa"/>
            <w:tcBorders>
              <w:bottom w:val="nil"/>
            </w:tcBorders>
            <w:shd w:val="clear" w:color="auto" w:fill="000000"/>
          </w:tcPr>
          <w:p w14:paraId="0F8C2782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color w:val="FFFFFF"/>
                <w:sz w:val="24"/>
                <w:lang w:val="en-GB"/>
              </w:rPr>
            </w:pPr>
            <w:r w:rsidRPr="005D4F48">
              <w:rPr>
                <w:rFonts w:asciiTheme="minorHAnsi" w:hAnsiTheme="minorHAnsi"/>
                <w:sz w:val="24"/>
                <w:lang w:val="en-GB"/>
              </w:rPr>
              <w:br w:type="page"/>
            </w:r>
            <w:r w:rsidRPr="005D4F48">
              <w:rPr>
                <w:rFonts w:asciiTheme="minorHAnsi" w:hAnsiTheme="minorHAnsi"/>
                <w:b/>
                <w:color w:val="FFFFFF"/>
                <w:sz w:val="24"/>
                <w:lang w:val="en-GB"/>
              </w:rPr>
              <w:t>Exercise 3.3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ED4707C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06EBF8C0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 w:rsidRPr="005D4F48">
              <w:rPr>
                <w:rFonts w:asciiTheme="minorHAnsi" w:hAnsiTheme="minorHAnsi"/>
                <w:b/>
                <w:sz w:val="24"/>
                <w:lang w:val="en-GB"/>
              </w:rPr>
              <w:t>Effects of transactions on financial position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B29DF7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062D9C2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</w:tr>
    </w:tbl>
    <w:p w14:paraId="3AF346D3" w14:textId="77777777" w:rsidR="0056459E" w:rsidRPr="005D4F48" w:rsidRDefault="0056459E" w:rsidP="0056459E">
      <w:pPr>
        <w:pStyle w:val="bodynoindent"/>
        <w:spacing w:line="240" w:lineRule="auto"/>
        <w:rPr>
          <w:rFonts w:asciiTheme="minorHAnsi" w:hAnsiTheme="minorHAnsi"/>
          <w:sz w:val="22"/>
          <w:szCs w:val="22"/>
        </w:rPr>
      </w:pPr>
      <w:r w:rsidRPr="005D4F48">
        <w:rPr>
          <w:rFonts w:asciiTheme="minorHAnsi" w:hAnsiTheme="minorHAnsi"/>
          <w:sz w:val="22"/>
          <w:szCs w:val="22"/>
        </w:rPr>
        <w:t xml:space="preserve">The following transactions were undertaken by </w:t>
      </w:r>
      <w:proofErr w:type="spellStart"/>
      <w:r w:rsidRPr="005D4F48">
        <w:rPr>
          <w:rFonts w:asciiTheme="minorHAnsi" w:hAnsiTheme="minorHAnsi"/>
          <w:sz w:val="22"/>
          <w:szCs w:val="22"/>
        </w:rPr>
        <w:t>Massenburg</w:t>
      </w:r>
      <w:proofErr w:type="spellEnd"/>
      <w:r w:rsidRPr="005D4F48">
        <w:rPr>
          <w:rFonts w:asciiTheme="minorHAnsi" w:hAnsiTheme="minorHAnsi"/>
          <w:sz w:val="22"/>
          <w:szCs w:val="22"/>
        </w:rPr>
        <w:t xml:space="preserve"> Personnel Services during the month of February 2016. Ignore GST.</w:t>
      </w:r>
    </w:p>
    <w:p w14:paraId="21F0D902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1.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>Invoiced a client for providing advice on current employment legislation, $2400.</w:t>
      </w:r>
    </w:p>
    <w:p w14:paraId="2FC1D8BA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2.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>Paid salaries to staff, $3600.</w:t>
      </w:r>
    </w:p>
    <w:p w14:paraId="3AA4177C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3.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>Paid an annual subscription for access to an online data base of employment legislation until the end of January 2017.</w:t>
      </w:r>
    </w:p>
    <w:p w14:paraId="4425C790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4.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>Received $6000 from a client for employing staff for them in January.</w:t>
      </w:r>
    </w:p>
    <w:p w14:paraId="7865BF25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5.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 xml:space="preserve">M. </w:t>
      </w:r>
      <w:proofErr w:type="spellStart"/>
      <w:r w:rsidRPr="005D4F48">
        <w:rPr>
          <w:rFonts w:asciiTheme="minorHAnsi" w:hAnsiTheme="minorHAnsi"/>
          <w:color w:val="auto"/>
          <w:sz w:val="22"/>
          <w:szCs w:val="22"/>
        </w:rPr>
        <w:t>Massenburg</w:t>
      </w:r>
      <w:proofErr w:type="spellEnd"/>
      <w:r w:rsidRPr="005D4F48">
        <w:rPr>
          <w:rFonts w:asciiTheme="minorHAnsi" w:hAnsiTheme="minorHAnsi"/>
          <w:color w:val="auto"/>
          <w:sz w:val="22"/>
          <w:szCs w:val="22"/>
        </w:rPr>
        <w:t xml:space="preserve"> invested a further $20 000 additional capital into the business to ensure it has sufficient cash to continue operations.</w:t>
      </w:r>
    </w:p>
    <w:p w14:paraId="7262D47E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6.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>Purchased new office furniture and equipment on credit for $12 500.</w:t>
      </w:r>
    </w:p>
    <w:p w14:paraId="547ECEE6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7.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>Invoiced a client for $7000 for providing advice regarding an industrial dispute they had with their employees.</w:t>
      </w:r>
    </w:p>
    <w:p w14:paraId="1FD42167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8.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>Paid $720 electricity account the day the account was received.</w:t>
      </w:r>
    </w:p>
    <w:p w14:paraId="281229B6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9.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>Paid the firm’s lawyers for an account received from them in December for receiving legal advice, $7100.</w:t>
      </w:r>
    </w:p>
    <w:p w14:paraId="5BD6F4EC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>10.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>Paid for the equipment purchased in (6).</w:t>
      </w:r>
    </w:p>
    <w:p w14:paraId="607ED85A" w14:textId="77777777" w:rsidR="0056459E" w:rsidRPr="005D4F48" w:rsidRDefault="0056459E" w:rsidP="0056459E">
      <w:pPr>
        <w:pStyle w:val="Body10"/>
        <w:spacing w:line="240" w:lineRule="auto"/>
        <w:rPr>
          <w:rFonts w:asciiTheme="minorHAnsi" w:hAnsiTheme="minorHAnsi"/>
          <w:color w:val="auto"/>
          <w:sz w:val="22"/>
          <w:szCs w:val="22"/>
        </w:rPr>
      </w:pPr>
      <w:r w:rsidRPr="005D4F48">
        <w:rPr>
          <w:rFonts w:asciiTheme="minorHAnsi" w:hAnsiTheme="minorHAnsi"/>
          <w:color w:val="auto"/>
          <w:sz w:val="22"/>
          <w:szCs w:val="22"/>
        </w:rPr>
        <w:tab/>
        <w:t>11.</w:t>
      </w:r>
      <w:r w:rsidRPr="005D4F48">
        <w:rPr>
          <w:rFonts w:asciiTheme="minorHAnsi" w:hAnsiTheme="minorHAnsi"/>
          <w:color w:val="auto"/>
          <w:sz w:val="22"/>
          <w:szCs w:val="22"/>
        </w:rPr>
        <w:tab/>
        <w:t xml:space="preserve">M. </w:t>
      </w:r>
      <w:proofErr w:type="spellStart"/>
      <w:r w:rsidRPr="005D4F48">
        <w:rPr>
          <w:rFonts w:asciiTheme="minorHAnsi" w:hAnsiTheme="minorHAnsi"/>
          <w:color w:val="auto"/>
          <w:sz w:val="22"/>
          <w:szCs w:val="22"/>
        </w:rPr>
        <w:t>Massenburg</w:t>
      </w:r>
      <w:proofErr w:type="spellEnd"/>
      <w:r w:rsidRPr="005D4F48">
        <w:rPr>
          <w:rFonts w:asciiTheme="minorHAnsi" w:hAnsiTheme="minorHAnsi"/>
          <w:color w:val="auto"/>
          <w:sz w:val="22"/>
          <w:szCs w:val="22"/>
        </w:rPr>
        <w:t xml:space="preserve"> withdrew $1200 from the business bank account for personal use.</w:t>
      </w:r>
    </w:p>
    <w:p w14:paraId="7D3ECDA2" w14:textId="77777777" w:rsidR="0056459E" w:rsidRPr="005D4F48" w:rsidRDefault="0056459E" w:rsidP="0056459E">
      <w:pPr>
        <w:rPr>
          <w:rFonts w:asciiTheme="minorHAnsi" w:hAnsiTheme="minorHAnsi"/>
          <w:lang w:val="en-GB"/>
        </w:rPr>
      </w:pPr>
    </w:p>
    <w:p w14:paraId="6D63B0FE" w14:textId="77777777" w:rsidR="0056459E" w:rsidRPr="005D4F48" w:rsidRDefault="0056459E" w:rsidP="0056459E">
      <w:pPr>
        <w:pStyle w:val="Heading6"/>
        <w:rPr>
          <w:rFonts w:asciiTheme="minorHAnsi" w:hAnsiTheme="minorHAnsi"/>
          <w:lang w:val="en-GB"/>
        </w:rPr>
      </w:pPr>
      <w:r w:rsidRPr="005D4F48">
        <w:rPr>
          <w:rFonts w:asciiTheme="minorHAnsi" w:hAnsiTheme="minorHAnsi"/>
          <w:lang w:val="en-GB"/>
        </w:rPr>
        <w:t>Required</w:t>
      </w:r>
    </w:p>
    <w:p w14:paraId="2489E4E7" w14:textId="77777777" w:rsidR="0056459E" w:rsidRPr="005D4F48" w:rsidRDefault="0056459E" w:rsidP="0056459E">
      <w:pPr>
        <w:pStyle w:val="BodyTextIndent3"/>
        <w:tabs>
          <w:tab w:val="left" w:pos="1080"/>
        </w:tabs>
        <w:spacing w:after="0"/>
        <w:ind w:left="0"/>
        <w:rPr>
          <w:sz w:val="22"/>
          <w:lang w:val="en-GB"/>
        </w:rPr>
      </w:pPr>
      <w:r w:rsidRPr="005D4F48">
        <w:rPr>
          <w:sz w:val="22"/>
          <w:lang w:val="en-GB"/>
        </w:rPr>
        <w:t>Indicate with the appropriate letter whether each of the transactions resulted in:</w:t>
      </w:r>
    </w:p>
    <w:p w14:paraId="591F49A8" w14:textId="77777777" w:rsidR="0056459E" w:rsidRPr="005D4F48" w:rsidRDefault="0056459E" w:rsidP="0056459E">
      <w:pPr>
        <w:rPr>
          <w:rFonts w:asciiTheme="minorHAnsi" w:hAnsiTheme="minorHAnsi"/>
          <w:lang w:val="en-GB"/>
        </w:rPr>
      </w:pPr>
      <w:r w:rsidRPr="005D4F48">
        <w:rPr>
          <w:rFonts w:asciiTheme="minorHAnsi" w:hAnsiTheme="minorHAnsi"/>
          <w:lang w:val="en-GB"/>
        </w:rPr>
        <w:t>(a)</w:t>
      </w:r>
      <w:r w:rsidRPr="005D4F48">
        <w:rPr>
          <w:rFonts w:asciiTheme="minorHAnsi" w:hAnsiTheme="minorHAnsi"/>
          <w:lang w:val="en-GB"/>
        </w:rPr>
        <w:tab/>
        <w:t>an increase in assets and a decrease in assets</w:t>
      </w:r>
    </w:p>
    <w:p w14:paraId="2059A6C6" w14:textId="77777777" w:rsidR="0056459E" w:rsidRPr="005D4F48" w:rsidRDefault="0056459E" w:rsidP="0056459E">
      <w:pPr>
        <w:rPr>
          <w:rFonts w:asciiTheme="minorHAnsi" w:hAnsiTheme="minorHAnsi"/>
          <w:lang w:val="en-GB"/>
        </w:rPr>
      </w:pPr>
      <w:r w:rsidRPr="005D4F48">
        <w:rPr>
          <w:rFonts w:asciiTheme="minorHAnsi" w:hAnsiTheme="minorHAnsi"/>
          <w:lang w:val="en-GB"/>
        </w:rPr>
        <w:t>(b)</w:t>
      </w:r>
      <w:r w:rsidRPr="005D4F48">
        <w:rPr>
          <w:rFonts w:asciiTheme="minorHAnsi" w:hAnsiTheme="minorHAnsi"/>
          <w:lang w:val="en-GB"/>
        </w:rPr>
        <w:tab/>
        <w:t>an increase in assets and an increase in liabilities</w:t>
      </w:r>
    </w:p>
    <w:p w14:paraId="2A5FAD42" w14:textId="77777777" w:rsidR="0056459E" w:rsidRPr="005D4F48" w:rsidRDefault="0056459E" w:rsidP="0056459E">
      <w:pPr>
        <w:rPr>
          <w:rFonts w:asciiTheme="minorHAnsi" w:hAnsiTheme="minorHAnsi"/>
          <w:lang w:val="en-GB"/>
        </w:rPr>
      </w:pPr>
      <w:r w:rsidRPr="005D4F48">
        <w:rPr>
          <w:rFonts w:asciiTheme="minorHAnsi" w:hAnsiTheme="minorHAnsi"/>
          <w:lang w:val="en-GB"/>
        </w:rPr>
        <w:t>(c)</w:t>
      </w:r>
      <w:r w:rsidRPr="005D4F48">
        <w:rPr>
          <w:rFonts w:asciiTheme="minorHAnsi" w:hAnsiTheme="minorHAnsi"/>
          <w:lang w:val="en-GB"/>
        </w:rPr>
        <w:tab/>
        <w:t>an increase in assets and an increase in equity</w:t>
      </w:r>
    </w:p>
    <w:p w14:paraId="338680B6" w14:textId="77777777" w:rsidR="0056459E" w:rsidRPr="005D4F48" w:rsidRDefault="0056459E" w:rsidP="0056459E">
      <w:pPr>
        <w:rPr>
          <w:rFonts w:asciiTheme="minorHAnsi" w:hAnsiTheme="minorHAnsi"/>
          <w:lang w:val="en-GB"/>
        </w:rPr>
      </w:pPr>
      <w:r w:rsidRPr="005D4F48">
        <w:rPr>
          <w:rFonts w:asciiTheme="minorHAnsi" w:hAnsiTheme="minorHAnsi"/>
          <w:lang w:val="en-GB"/>
        </w:rPr>
        <w:t>(d)</w:t>
      </w:r>
      <w:r w:rsidRPr="005D4F48">
        <w:rPr>
          <w:rFonts w:asciiTheme="minorHAnsi" w:hAnsiTheme="minorHAnsi"/>
          <w:lang w:val="en-GB"/>
        </w:rPr>
        <w:tab/>
        <w:t>a decrease in assets and a decrease in liabilities</w:t>
      </w:r>
    </w:p>
    <w:p w14:paraId="5268727F" w14:textId="77777777" w:rsidR="0056459E" w:rsidRPr="005D4F48" w:rsidRDefault="0056459E" w:rsidP="0056459E">
      <w:pPr>
        <w:rPr>
          <w:rFonts w:asciiTheme="minorHAnsi" w:hAnsiTheme="minorHAnsi"/>
          <w:lang w:val="en-GB"/>
        </w:rPr>
      </w:pPr>
      <w:r w:rsidRPr="005D4F48">
        <w:rPr>
          <w:rFonts w:asciiTheme="minorHAnsi" w:hAnsiTheme="minorHAnsi"/>
          <w:lang w:val="en-GB"/>
        </w:rPr>
        <w:t>(e)</w:t>
      </w:r>
      <w:r w:rsidRPr="005D4F48">
        <w:rPr>
          <w:rFonts w:asciiTheme="minorHAnsi" w:hAnsiTheme="minorHAnsi"/>
          <w:lang w:val="en-GB"/>
        </w:rPr>
        <w:tab/>
        <w:t>a decrease in assets and a decrease in equity</w:t>
      </w:r>
    </w:p>
    <w:p w14:paraId="0BFD5246" w14:textId="77777777" w:rsidR="0056459E" w:rsidRPr="005D4F48" w:rsidRDefault="0056459E" w:rsidP="0056459E">
      <w:pPr>
        <w:rPr>
          <w:rFonts w:asciiTheme="minorHAnsi" w:hAnsiTheme="minorHAnsi"/>
          <w:lang w:val="en-GB"/>
        </w:rPr>
      </w:pPr>
      <w:r w:rsidRPr="005D4F48">
        <w:rPr>
          <w:rFonts w:asciiTheme="minorHAnsi" w:hAnsiTheme="minorHAnsi"/>
          <w:lang w:val="en-GB"/>
        </w:rPr>
        <w:t>(f)</w:t>
      </w:r>
      <w:r w:rsidRPr="005D4F48">
        <w:rPr>
          <w:rFonts w:asciiTheme="minorHAnsi" w:hAnsiTheme="minorHAnsi"/>
          <w:lang w:val="en-GB"/>
        </w:rPr>
        <w:tab/>
        <w:t>an increase in liabilities and a decrease in equity</w:t>
      </w:r>
    </w:p>
    <w:p w14:paraId="1049FCA2" w14:textId="77777777" w:rsidR="0056459E" w:rsidRPr="005D4F48" w:rsidRDefault="0056459E" w:rsidP="0056459E">
      <w:pPr>
        <w:rPr>
          <w:rFonts w:asciiTheme="minorHAnsi" w:hAnsiTheme="minorHAnsi"/>
          <w:lang w:val="en-GB"/>
        </w:rPr>
      </w:pPr>
      <w:r w:rsidRPr="005D4F48">
        <w:rPr>
          <w:rFonts w:asciiTheme="minorHAnsi" w:hAnsiTheme="minorHAnsi"/>
          <w:lang w:val="en-GB"/>
        </w:rPr>
        <w:t>(g)</w:t>
      </w:r>
      <w:r w:rsidRPr="005D4F48">
        <w:rPr>
          <w:rFonts w:asciiTheme="minorHAnsi" w:hAnsiTheme="minorHAnsi"/>
          <w:lang w:val="en-GB"/>
        </w:rPr>
        <w:tab/>
        <w:t>an increase in equity and a decrease in liabilities.</w:t>
      </w:r>
    </w:p>
    <w:p w14:paraId="33B8C4F3" w14:textId="77777777" w:rsidR="0056459E" w:rsidRPr="005D4F48" w:rsidRDefault="0056459E" w:rsidP="0056459E">
      <w:pPr>
        <w:rPr>
          <w:rFonts w:asciiTheme="minorHAnsi" w:hAnsiTheme="minorHAnsi"/>
          <w:lang w:val="en-GB"/>
        </w:rPr>
      </w:pPr>
    </w:p>
    <w:p w14:paraId="0734B360" w14:textId="77777777" w:rsidR="0056459E" w:rsidRPr="005D4F48" w:rsidRDefault="0056459E" w:rsidP="0056459E">
      <w:p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</w:p>
    <w:p w14:paraId="0FE43D8F" w14:textId="77777777" w:rsidR="0056459E" w:rsidRPr="005D4F48" w:rsidRDefault="0056459E" w:rsidP="0056459E">
      <w:pPr>
        <w:pStyle w:val="BodyText"/>
        <w:spacing w:line="480" w:lineRule="auto"/>
        <w:rPr>
          <w:rFonts w:asciiTheme="minorHAnsi" w:hAnsiTheme="minorHAnsi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70"/>
        <w:gridCol w:w="3510"/>
        <w:gridCol w:w="270"/>
        <w:gridCol w:w="1530"/>
        <w:gridCol w:w="270"/>
        <w:gridCol w:w="1260"/>
      </w:tblGrid>
      <w:tr w:rsidR="0056459E" w:rsidRPr="005D4F48" w14:paraId="2CDCE423" w14:textId="77777777" w:rsidTr="00344E1B">
        <w:trPr>
          <w:cantSplit/>
        </w:trPr>
        <w:tc>
          <w:tcPr>
            <w:tcW w:w="1638" w:type="dxa"/>
            <w:tcBorders>
              <w:bottom w:val="nil"/>
            </w:tcBorders>
            <w:shd w:val="clear" w:color="auto" w:fill="000000"/>
          </w:tcPr>
          <w:p w14:paraId="421A6314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color w:val="FFFFFF"/>
                <w:sz w:val="24"/>
                <w:lang w:val="en-GB"/>
              </w:rPr>
            </w:pPr>
            <w:r w:rsidRPr="005D4F48">
              <w:rPr>
                <w:rFonts w:asciiTheme="minorHAnsi" w:hAnsiTheme="minorHAnsi"/>
                <w:b/>
                <w:color w:val="FFFFFF"/>
                <w:sz w:val="24"/>
                <w:lang w:val="en-GB"/>
              </w:rPr>
              <w:t>Exercise 3.5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957BEBA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3C8B7D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 w:rsidRPr="005D4F48">
              <w:rPr>
                <w:rFonts w:asciiTheme="minorHAnsi" w:hAnsiTheme="minorHAnsi"/>
                <w:b/>
                <w:sz w:val="24"/>
                <w:lang w:val="en-GB"/>
              </w:rPr>
              <w:t xml:space="preserve">Recording transactions in general journal and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BBFEA70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C91B515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</w:tr>
      <w:tr w:rsidR="0056459E" w:rsidRPr="005D4F48" w14:paraId="5F114E58" w14:textId="77777777" w:rsidTr="00344E1B">
        <w:tc>
          <w:tcPr>
            <w:tcW w:w="1638" w:type="dxa"/>
            <w:tcBorders>
              <w:left w:val="nil"/>
              <w:bottom w:val="nil"/>
              <w:right w:val="nil"/>
            </w:tcBorders>
          </w:tcPr>
          <w:p w14:paraId="3128CFC8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color w:val="FFFFFF"/>
                <w:sz w:val="24"/>
                <w:lang w:val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B806EC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FEE4859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 w:rsidRPr="005D4F48">
              <w:rPr>
                <w:rFonts w:asciiTheme="minorHAnsi" w:hAnsiTheme="minorHAnsi"/>
                <w:b/>
                <w:sz w:val="24"/>
                <w:lang w:val="en-GB"/>
              </w:rPr>
              <w:t>analysis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35A7C82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16782EE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16E078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AE26C0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</w:tr>
    </w:tbl>
    <w:p w14:paraId="35F76175" w14:textId="77777777" w:rsidR="0056459E" w:rsidRPr="005D4F48" w:rsidRDefault="0056459E" w:rsidP="0056459E">
      <w:pPr>
        <w:pStyle w:val="BodyText"/>
        <w:rPr>
          <w:rFonts w:asciiTheme="minorHAnsi" w:hAnsiTheme="minorHAnsi"/>
          <w:lang w:val="en-GB"/>
        </w:rPr>
      </w:pPr>
    </w:p>
    <w:p w14:paraId="6E629706" w14:textId="77777777" w:rsidR="0056459E" w:rsidRPr="005D4F48" w:rsidRDefault="0056459E" w:rsidP="0056459E">
      <w:pPr>
        <w:pStyle w:val="bodynoindent"/>
        <w:spacing w:line="240" w:lineRule="auto"/>
        <w:rPr>
          <w:rFonts w:asciiTheme="minorHAnsi" w:hAnsiTheme="minorHAnsi"/>
          <w:sz w:val="22"/>
          <w:szCs w:val="22"/>
        </w:rPr>
      </w:pPr>
      <w:r w:rsidRPr="005D4F48">
        <w:rPr>
          <w:rFonts w:asciiTheme="minorHAnsi" w:hAnsiTheme="minorHAnsi"/>
          <w:sz w:val="22"/>
          <w:szCs w:val="22"/>
        </w:rPr>
        <w:t xml:space="preserve">The chart of accounts of </w:t>
      </w:r>
      <w:proofErr w:type="spellStart"/>
      <w:r w:rsidRPr="005D4F48">
        <w:rPr>
          <w:rFonts w:asciiTheme="minorHAnsi" w:hAnsiTheme="minorHAnsi"/>
          <w:sz w:val="22"/>
          <w:szCs w:val="22"/>
        </w:rPr>
        <w:t>Pellham</w:t>
      </w:r>
      <w:proofErr w:type="spellEnd"/>
      <w:r w:rsidRPr="005D4F48">
        <w:rPr>
          <w:rFonts w:asciiTheme="minorHAnsi" w:hAnsiTheme="minorHAnsi"/>
          <w:sz w:val="22"/>
          <w:szCs w:val="22"/>
        </w:rPr>
        <w:t xml:space="preserve"> Poster Printers contained the following accounts: Cash at Bank; Accounts Receivable; Equipment; Accounts Payable; K. </w:t>
      </w:r>
      <w:proofErr w:type="spellStart"/>
      <w:r w:rsidRPr="005D4F48">
        <w:rPr>
          <w:rFonts w:asciiTheme="minorHAnsi" w:hAnsiTheme="minorHAnsi"/>
          <w:sz w:val="22"/>
          <w:szCs w:val="22"/>
        </w:rPr>
        <w:t>Pellham</w:t>
      </w:r>
      <w:proofErr w:type="spellEnd"/>
      <w:r w:rsidRPr="005D4F48">
        <w:rPr>
          <w:rFonts w:asciiTheme="minorHAnsi" w:hAnsiTheme="minorHAnsi"/>
          <w:sz w:val="22"/>
          <w:szCs w:val="22"/>
        </w:rPr>
        <w:t>, Drawings; Printing Fees; Salaries Expense and Advertising Expense. Ignore GST.</w:t>
      </w:r>
    </w:p>
    <w:p w14:paraId="5748B2FF" w14:textId="77777777" w:rsidR="0056459E" w:rsidRPr="005D4F48" w:rsidRDefault="0056459E" w:rsidP="0056459E">
      <w:pPr>
        <w:pStyle w:val="bodyindent"/>
        <w:spacing w:line="240" w:lineRule="auto"/>
        <w:rPr>
          <w:rFonts w:asciiTheme="minorHAnsi" w:hAnsiTheme="minorHAnsi"/>
          <w:sz w:val="22"/>
          <w:szCs w:val="22"/>
        </w:rPr>
      </w:pPr>
      <w:r w:rsidRPr="005D4F48">
        <w:rPr>
          <w:rFonts w:asciiTheme="minorHAnsi" w:hAnsiTheme="minorHAnsi"/>
          <w:sz w:val="22"/>
          <w:szCs w:val="22"/>
        </w:rPr>
        <w:t>The following transactions occurred during the month of June:</w:t>
      </w:r>
    </w:p>
    <w:p w14:paraId="1B07B72E" w14:textId="77777777" w:rsidR="0056459E" w:rsidRPr="005D4F48" w:rsidRDefault="0056459E" w:rsidP="0056459E">
      <w:pPr>
        <w:pStyle w:val="NoSpacing"/>
        <w:rPr>
          <w:rFonts w:asciiTheme="minorHAnsi" w:hAnsiTheme="minorHAnsi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22"/>
        <w:gridCol w:w="627"/>
        <w:gridCol w:w="440"/>
        <w:gridCol w:w="222"/>
        <w:gridCol w:w="7338"/>
        <w:gridCol w:w="222"/>
      </w:tblGrid>
      <w:tr w:rsidR="0056459E" w:rsidRPr="005D4F48" w14:paraId="0A073B3A" w14:textId="77777777" w:rsidTr="00344E1B">
        <w:trPr>
          <w:trHeight w:val="23"/>
        </w:trPr>
        <w:tc>
          <w:tcPr>
            <w:tcW w:w="12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1B0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3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DD579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June</w:t>
            </w:r>
          </w:p>
        </w:tc>
        <w:tc>
          <w:tcPr>
            <w:tcW w:w="22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6710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1</w:t>
            </w:r>
          </w:p>
          <w:p w14:paraId="26459E11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5</w:t>
            </w:r>
          </w:p>
          <w:p w14:paraId="57CDB011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08E8575E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9</w:t>
            </w:r>
          </w:p>
          <w:p w14:paraId="546C66CC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14</w:t>
            </w:r>
          </w:p>
          <w:p w14:paraId="5DB07C0B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5693AD54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18</w:t>
            </w:r>
          </w:p>
          <w:p w14:paraId="7A6D489A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22</w:t>
            </w:r>
          </w:p>
          <w:p w14:paraId="4D873B06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30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0316A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06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A05A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K. </w:t>
            </w:r>
            <w:proofErr w:type="spellStart"/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Pellham</w:t>
            </w:r>
            <w:proofErr w:type="spellEnd"/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withdrew $850 cash for personal use.</w:t>
            </w:r>
          </w:p>
          <w:p w14:paraId="2AA8654D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Purchased new equipment for $5000. Paid $500 deposit with the balance to be paid within 60 days.</w:t>
            </w:r>
          </w:p>
          <w:p w14:paraId="19431530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Paid for advertising in the local newspaper, $510.</w:t>
            </w:r>
          </w:p>
          <w:p w14:paraId="3D90A097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Paid $320 to creditors for office supplies that had been purchased on credit in the previous month.</w:t>
            </w:r>
          </w:p>
          <w:p w14:paraId="706D85A3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Paid salaries of $970.</w:t>
            </w:r>
          </w:p>
          <w:p w14:paraId="34ACB4AD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Received $500 from customers to reduce their account balances.</w:t>
            </w:r>
          </w:p>
          <w:p w14:paraId="609C316E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2"/>
              </w:rPr>
              <w:t>$12 000 in printing fees were due during the month. Of this, 20% of the fees were collected in cash and 80% will be paid within 60 days.</w:t>
            </w:r>
          </w:p>
        </w:tc>
        <w:tc>
          <w:tcPr>
            <w:tcW w:w="12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27F8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color w:val="auto"/>
                <w:sz w:val="22"/>
                <w:szCs w:val="22"/>
                <w:lang w:val="en-US"/>
              </w:rPr>
            </w:pPr>
          </w:p>
        </w:tc>
      </w:tr>
    </w:tbl>
    <w:p w14:paraId="5277C349" w14:textId="77777777" w:rsidR="0056459E" w:rsidRPr="005D4F48" w:rsidRDefault="0056459E" w:rsidP="0056459E">
      <w:pPr>
        <w:pStyle w:val="BodyText"/>
        <w:rPr>
          <w:rFonts w:asciiTheme="minorHAnsi" w:hAnsiTheme="minorHAnsi"/>
          <w:b/>
          <w:lang w:val="en-GB"/>
        </w:rPr>
      </w:pPr>
    </w:p>
    <w:p w14:paraId="578BAF98" w14:textId="77777777" w:rsidR="0056459E" w:rsidRPr="005D4F48" w:rsidRDefault="0056459E" w:rsidP="0056459E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rFonts w:asciiTheme="minorHAnsi" w:hAnsiTheme="minorHAnsi"/>
          <w:b/>
          <w:lang w:val="en-GB"/>
        </w:rPr>
      </w:pPr>
      <w:r w:rsidRPr="005D4F48">
        <w:rPr>
          <w:rFonts w:asciiTheme="minorHAnsi" w:hAnsiTheme="minorHAnsi"/>
          <w:b/>
          <w:lang w:val="en-GB"/>
        </w:rPr>
        <w:t>Required</w:t>
      </w:r>
    </w:p>
    <w:p w14:paraId="24DC3F86" w14:textId="77777777" w:rsidR="0056459E" w:rsidRPr="005D4F48" w:rsidRDefault="0056459E" w:rsidP="0056459E">
      <w:pPr>
        <w:pStyle w:val="BodyText"/>
        <w:ind w:left="709" w:hanging="709"/>
        <w:rPr>
          <w:rFonts w:asciiTheme="minorHAnsi" w:hAnsiTheme="minorHAnsi"/>
          <w:lang w:val="en-GB"/>
        </w:rPr>
      </w:pPr>
      <w:r w:rsidRPr="005D4F48">
        <w:rPr>
          <w:rFonts w:asciiTheme="minorHAnsi" w:hAnsiTheme="minorHAnsi"/>
          <w:lang w:val="en-GB"/>
        </w:rPr>
        <w:t>A.</w:t>
      </w:r>
      <w:r w:rsidRPr="005D4F48">
        <w:rPr>
          <w:rFonts w:asciiTheme="minorHAnsi" w:hAnsiTheme="minorHAnsi"/>
          <w:lang w:val="en-GB"/>
        </w:rPr>
        <w:tab/>
        <w:t>Prepare the general journal entries to record the transactions (ignore GST).</w:t>
      </w:r>
    </w:p>
    <w:p w14:paraId="307DC156" w14:textId="77777777" w:rsidR="0056459E" w:rsidRPr="005D4F48" w:rsidRDefault="0056459E" w:rsidP="0056459E">
      <w:pPr>
        <w:pStyle w:val="BodyText"/>
        <w:rPr>
          <w:rFonts w:asciiTheme="minorHAnsi" w:hAnsiTheme="minorHAnsi"/>
          <w:lang w:val="en-GB"/>
        </w:rPr>
      </w:pPr>
    </w:p>
    <w:p w14:paraId="636EC8EC" w14:textId="77777777" w:rsidR="0056459E" w:rsidRPr="005D4F48" w:rsidRDefault="0056459E" w:rsidP="0056459E">
      <w:pPr>
        <w:pStyle w:val="BodyText"/>
        <w:rPr>
          <w:rFonts w:asciiTheme="minorHAnsi" w:hAnsiTheme="minorHAnsi"/>
          <w:lang w:val="en-GB"/>
        </w:rPr>
      </w:pPr>
    </w:p>
    <w:p w14:paraId="2C1EE6EB" w14:textId="77777777" w:rsidR="0056459E" w:rsidRPr="005D4F48" w:rsidRDefault="0056459E" w:rsidP="0056459E">
      <w:pPr>
        <w:pStyle w:val="BodyText"/>
        <w:rPr>
          <w:rFonts w:asciiTheme="minorHAnsi" w:hAnsiTheme="minorHAnsi"/>
          <w:lang w:val="en-GB"/>
        </w:rPr>
      </w:pPr>
    </w:p>
    <w:p w14:paraId="388D8F67" w14:textId="77777777" w:rsidR="0056459E" w:rsidRPr="005D4F48" w:rsidRDefault="0056459E" w:rsidP="0056459E">
      <w:pPr>
        <w:pStyle w:val="BodyText"/>
        <w:rPr>
          <w:rFonts w:asciiTheme="minorHAnsi" w:hAnsiTheme="minorHAnsi"/>
          <w:lang w:val="en-GB"/>
        </w:rPr>
      </w:pPr>
    </w:p>
    <w:p w14:paraId="29C32794" w14:textId="77777777" w:rsidR="0056459E" w:rsidRPr="005D4F48" w:rsidRDefault="0056459E" w:rsidP="0056459E">
      <w:pPr>
        <w:pStyle w:val="BodyText"/>
        <w:rPr>
          <w:rFonts w:asciiTheme="minorHAnsi" w:hAnsiTheme="minorHAnsi"/>
          <w:lang w:val="en-GB"/>
        </w:rPr>
      </w:pPr>
    </w:p>
    <w:p w14:paraId="3ED22558" w14:textId="77777777" w:rsidR="0056459E" w:rsidRPr="005D4F48" w:rsidRDefault="0056459E" w:rsidP="0056459E">
      <w:pPr>
        <w:pStyle w:val="BodyText"/>
        <w:rPr>
          <w:rFonts w:asciiTheme="minorHAnsi" w:hAnsiTheme="minorHAnsi"/>
          <w:lang w:val="en-GB"/>
        </w:rPr>
      </w:pPr>
    </w:p>
    <w:p w14:paraId="1EEF6CE0" w14:textId="77777777" w:rsidR="0056459E" w:rsidRPr="005D4F48" w:rsidRDefault="0056459E" w:rsidP="0056459E">
      <w:pPr>
        <w:pStyle w:val="BodyText"/>
        <w:rPr>
          <w:rFonts w:asciiTheme="minorHAnsi" w:hAnsiTheme="minorHAnsi"/>
          <w:lang w:val="en-GB"/>
        </w:rPr>
      </w:pPr>
    </w:p>
    <w:p w14:paraId="623080ED" w14:textId="77777777" w:rsidR="0056459E" w:rsidRPr="005D4F48" w:rsidRDefault="0056459E" w:rsidP="0056459E">
      <w:pPr>
        <w:pStyle w:val="BodyText"/>
        <w:rPr>
          <w:rFonts w:asciiTheme="minorHAnsi" w:hAnsiTheme="minorHAnsi"/>
          <w:lang w:val="en-GB"/>
        </w:rPr>
      </w:pPr>
    </w:p>
    <w:p w14:paraId="3E7A7A3B" w14:textId="58EBA82E" w:rsidR="0056459E" w:rsidRPr="005D4F48" w:rsidRDefault="0056459E" w:rsidP="0056459E">
      <w:pPr>
        <w:pStyle w:val="BodyText"/>
        <w:ind w:left="0" w:firstLine="0"/>
        <w:rPr>
          <w:rFonts w:asciiTheme="minorHAnsi" w:hAnsiTheme="minorHAnsi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70"/>
        <w:gridCol w:w="5310"/>
        <w:gridCol w:w="270"/>
        <w:gridCol w:w="1260"/>
      </w:tblGrid>
      <w:tr w:rsidR="0056459E" w:rsidRPr="005D4F48" w14:paraId="3DDFACB4" w14:textId="77777777" w:rsidTr="00344E1B">
        <w:trPr>
          <w:cantSplit/>
        </w:trPr>
        <w:tc>
          <w:tcPr>
            <w:tcW w:w="1638" w:type="dxa"/>
            <w:tcBorders>
              <w:bottom w:val="nil"/>
            </w:tcBorders>
            <w:shd w:val="clear" w:color="auto" w:fill="000000"/>
          </w:tcPr>
          <w:p w14:paraId="7BAFF781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color w:val="FFFFFF"/>
                <w:sz w:val="24"/>
                <w:lang w:val="en-GB"/>
              </w:rPr>
            </w:pPr>
            <w:r w:rsidRPr="005D4F48">
              <w:rPr>
                <w:rFonts w:asciiTheme="minorHAnsi" w:hAnsiTheme="minorHAnsi"/>
                <w:b/>
                <w:color w:val="FFFFFF"/>
                <w:sz w:val="24"/>
                <w:lang w:val="en-GB"/>
              </w:rPr>
              <w:t>Exercise 3.10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8B71A68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37CDC14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 w:rsidRPr="005D4F48">
              <w:rPr>
                <w:rFonts w:asciiTheme="minorHAnsi" w:hAnsiTheme="minorHAnsi"/>
                <w:b/>
                <w:sz w:val="24"/>
                <w:lang w:val="en-GB"/>
              </w:rPr>
              <w:t>Recording transactions in general journal and general ledger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13AC01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5BA79CD" w14:textId="77777777" w:rsidR="0056459E" w:rsidRPr="005D4F48" w:rsidRDefault="0056459E" w:rsidP="00344E1B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</w:tc>
      </w:tr>
    </w:tbl>
    <w:p w14:paraId="48F13933" w14:textId="77777777" w:rsidR="0056459E" w:rsidRPr="005D4F48" w:rsidRDefault="0056459E" w:rsidP="0056459E">
      <w:pPr>
        <w:tabs>
          <w:tab w:val="left" w:pos="720"/>
          <w:tab w:val="left" w:pos="2880"/>
          <w:tab w:val="left" w:pos="5760"/>
        </w:tabs>
        <w:jc w:val="center"/>
        <w:rPr>
          <w:rFonts w:asciiTheme="minorHAnsi" w:hAnsiTheme="minorHAnsi"/>
          <w:b/>
          <w:lang w:val="en-GB"/>
        </w:rPr>
      </w:pPr>
    </w:p>
    <w:p w14:paraId="692C4220" w14:textId="77777777" w:rsidR="0056459E" w:rsidRPr="005D4F48" w:rsidRDefault="0056459E" w:rsidP="0056459E">
      <w:pPr>
        <w:pStyle w:val="bodynoindent"/>
        <w:spacing w:line="240" w:lineRule="auto"/>
        <w:rPr>
          <w:rFonts w:asciiTheme="minorHAnsi" w:hAnsiTheme="minorHAnsi"/>
          <w:sz w:val="22"/>
        </w:rPr>
      </w:pPr>
      <w:r w:rsidRPr="005D4F48">
        <w:rPr>
          <w:rFonts w:asciiTheme="minorHAnsi" w:hAnsiTheme="minorHAnsi"/>
          <w:sz w:val="22"/>
        </w:rPr>
        <w:t xml:space="preserve">In December 2016, the following transactions occurred in </w:t>
      </w:r>
      <w:proofErr w:type="spellStart"/>
      <w:r w:rsidRPr="005D4F48">
        <w:rPr>
          <w:rFonts w:asciiTheme="minorHAnsi" w:hAnsiTheme="minorHAnsi"/>
          <w:sz w:val="22"/>
        </w:rPr>
        <w:t>Macchiato’s</w:t>
      </w:r>
      <w:proofErr w:type="spellEnd"/>
      <w:r w:rsidRPr="005D4F48">
        <w:rPr>
          <w:rFonts w:asciiTheme="minorHAnsi" w:hAnsiTheme="minorHAnsi"/>
          <w:sz w:val="22"/>
        </w:rPr>
        <w:t xml:space="preserve"> Coffee Roasters business that supplies caf</w:t>
      </w:r>
      <w:r w:rsidRPr="005D4F48">
        <w:rPr>
          <w:rFonts w:asciiTheme="minorHAnsi" w:hAnsiTheme="minorHAnsi" w:cs="Times New Roman"/>
          <w:sz w:val="22"/>
        </w:rPr>
        <w:t>é</w:t>
      </w:r>
      <w:r w:rsidRPr="005D4F48">
        <w:rPr>
          <w:rFonts w:asciiTheme="minorHAnsi" w:hAnsiTheme="minorHAnsi"/>
          <w:sz w:val="22"/>
        </w:rPr>
        <w:t>s and also sells direct to the public:</w:t>
      </w:r>
    </w:p>
    <w:p w14:paraId="61F1B557" w14:textId="77777777" w:rsidR="0056459E" w:rsidRPr="005D4F48" w:rsidRDefault="0056459E" w:rsidP="0056459E">
      <w:pPr>
        <w:pStyle w:val="bodynoindent"/>
        <w:spacing w:line="240" w:lineRule="auto"/>
        <w:rPr>
          <w:rFonts w:asciiTheme="minorHAnsi" w:hAnsiTheme="minorHAnsi"/>
          <w:sz w:val="22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42"/>
        <w:gridCol w:w="259"/>
        <w:gridCol w:w="430"/>
        <w:gridCol w:w="303"/>
        <w:gridCol w:w="241"/>
        <w:gridCol w:w="7355"/>
        <w:gridCol w:w="241"/>
      </w:tblGrid>
      <w:tr w:rsidR="0056459E" w:rsidRPr="005D4F48" w14:paraId="4B19078B" w14:textId="77777777" w:rsidTr="00344E1B">
        <w:trPr>
          <w:trHeight w:val="23"/>
        </w:trPr>
        <w:tc>
          <w:tcPr>
            <w:tcW w:w="1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6C424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380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F6462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Dec.</w:t>
            </w:r>
          </w:p>
        </w:tc>
        <w:tc>
          <w:tcPr>
            <w:tcW w:w="16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CC22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2</w:t>
            </w:r>
          </w:p>
        </w:tc>
        <w:tc>
          <w:tcPr>
            <w:tcW w:w="1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0799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05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E4ADB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 xml:space="preserve">Michael Macchiato invested $2 </w:t>
            </w:r>
            <w:proofErr w:type="gramStart"/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 xml:space="preserve">650 </w:t>
            </w:r>
            <w:r w:rsidRPr="005D4F48">
              <w:rPr>
                <w:rFonts w:asciiTheme="minorHAnsi" w:eastAsia="MS Mincho" w:hAnsiTheme="minorHAnsi" w:cs="MS Mincho"/>
                <w:color w:val="auto"/>
                <w:sz w:val="22"/>
                <w:szCs w:val="20"/>
              </w:rPr>
              <w:t> 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000</w:t>
            </w:r>
            <w:proofErr w:type="gramEnd"/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 xml:space="preserve"> into the business of </w:t>
            </w:r>
            <w:proofErr w:type="spellStart"/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Macchiato’s</w:t>
            </w:r>
            <w:proofErr w:type="spellEnd"/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 xml:space="preserve"> Coffee Roasters by purchasing a fully equipped coffee roasting business. The business acquired consisted of the following assets and liabilities:</w:t>
            </w:r>
          </w:p>
          <w:p w14:paraId="1E7A77F8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</w:p>
          <w:p w14:paraId="5B5938B6" w14:textId="77777777" w:rsidR="0056459E" w:rsidRPr="005D4F48" w:rsidRDefault="0056459E" w:rsidP="00344E1B">
            <w:pPr>
              <w:pStyle w:val="financialdataleft"/>
              <w:tabs>
                <w:tab w:val="left" w:pos="1600"/>
                <w:tab w:val="right" w:pos="5037"/>
              </w:tabs>
              <w:suppressAutoHyphens w:val="0"/>
              <w:spacing w:line="240" w:lineRule="auto"/>
              <w:ind w:right="1600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  <w:t>Land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  <w:t>$1 200</w:t>
            </w:r>
            <w:r w:rsidRPr="005D4F48">
              <w:rPr>
                <w:rFonts w:asciiTheme="minorHAnsi" w:eastAsia="MS Mincho" w:hAnsiTheme="minorHAnsi" w:cs="MS Mincho"/>
                <w:color w:val="auto"/>
                <w:sz w:val="22"/>
                <w:szCs w:val="20"/>
              </w:rPr>
              <w:t> 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000</w:t>
            </w:r>
          </w:p>
          <w:p w14:paraId="08E1933C" w14:textId="77777777" w:rsidR="0056459E" w:rsidRPr="005D4F48" w:rsidRDefault="0056459E" w:rsidP="00344E1B">
            <w:pPr>
              <w:pStyle w:val="financialdataleft"/>
              <w:tabs>
                <w:tab w:val="left" w:pos="1600"/>
                <w:tab w:val="right" w:pos="5037"/>
              </w:tabs>
              <w:suppressAutoHyphens w:val="0"/>
              <w:spacing w:line="240" w:lineRule="auto"/>
              <w:ind w:right="1600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  <w:t>Building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  <w:t>1 000</w:t>
            </w:r>
            <w:r w:rsidRPr="005D4F48">
              <w:rPr>
                <w:rFonts w:asciiTheme="minorHAnsi" w:eastAsia="MS Mincho" w:hAnsiTheme="minorHAnsi" w:cs="MS Mincho"/>
                <w:color w:val="auto"/>
                <w:sz w:val="22"/>
                <w:szCs w:val="20"/>
              </w:rPr>
              <w:t> 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000</w:t>
            </w:r>
          </w:p>
          <w:p w14:paraId="50DA149A" w14:textId="77777777" w:rsidR="0056459E" w:rsidRPr="005D4F48" w:rsidRDefault="0056459E" w:rsidP="00344E1B">
            <w:pPr>
              <w:pStyle w:val="financialdataleft"/>
              <w:tabs>
                <w:tab w:val="left" w:pos="1600"/>
                <w:tab w:val="right" w:pos="5037"/>
              </w:tabs>
              <w:suppressAutoHyphens w:val="0"/>
              <w:spacing w:line="240" w:lineRule="auto"/>
              <w:ind w:right="1600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  <w:t>Coffee roasting equipment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  <w:t>420</w:t>
            </w:r>
            <w:r w:rsidRPr="005D4F48">
              <w:rPr>
                <w:rFonts w:asciiTheme="minorHAnsi" w:eastAsia="MS Mincho" w:hAnsiTheme="minorHAnsi" w:cs="MS Mincho"/>
                <w:color w:val="auto"/>
                <w:sz w:val="22"/>
                <w:szCs w:val="20"/>
              </w:rPr>
              <w:t> 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000</w:t>
            </w:r>
          </w:p>
          <w:p w14:paraId="59552D70" w14:textId="77777777" w:rsidR="0056459E" w:rsidRPr="005D4F48" w:rsidRDefault="0056459E" w:rsidP="00344E1B">
            <w:pPr>
              <w:pStyle w:val="financialdataleft"/>
              <w:tabs>
                <w:tab w:val="left" w:pos="1600"/>
                <w:tab w:val="right" w:pos="5037"/>
              </w:tabs>
              <w:suppressAutoHyphens w:val="0"/>
              <w:spacing w:line="240" w:lineRule="auto"/>
              <w:ind w:right="1600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  <w:t>Office equipment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</w:r>
            <w:r w:rsidRPr="005D4F48">
              <w:rPr>
                <w:rFonts w:asciiTheme="minorHAnsi" w:eastAsia="MS Mincho" w:hAnsiTheme="minorHAnsi" w:cs="MS Mincho"/>
                <w:color w:val="auto"/>
                <w:sz w:val="22"/>
                <w:szCs w:val="20"/>
              </w:rPr>
              <w:t xml:space="preserve">60 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000</w:t>
            </w:r>
          </w:p>
          <w:p w14:paraId="33BD0531" w14:textId="77777777" w:rsidR="0056459E" w:rsidRPr="005D4F48" w:rsidRDefault="0056459E" w:rsidP="00344E1B">
            <w:pPr>
              <w:pStyle w:val="financialdataleft"/>
              <w:tabs>
                <w:tab w:val="left" w:pos="1600"/>
                <w:tab w:val="right" w:pos="5037"/>
              </w:tabs>
              <w:suppressAutoHyphens w:val="0"/>
              <w:spacing w:line="240" w:lineRule="auto"/>
              <w:ind w:right="1600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  <w:t>Accounts payable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ab/>
              <w:t>30</w:t>
            </w:r>
            <w:r w:rsidRPr="005D4F48">
              <w:rPr>
                <w:rFonts w:asciiTheme="minorHAnsi" w:eastAsia="MS Mincho" w:hAnsiTheme="minorHAnsi" w:cs="MS Mincho"/>
                <w:color w:val="auto"/>
                <w:sz w:val="22"/>
                <w:szCs w:val="20"/>
              </w:rPr>
              <w:t> 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000</w:t>
            </w:r>
          </w:p>
          <w:p w14:paraId="757D0B07" w14:textId="77777777" w:rsidR="0056459E" w:rsidRPr="005D4F48" w:rsidRDefault="0056459E" w:rsidP="00344E1B">
            <w:pPr>
              <w:pStyle w:val="financialdataleft"/>
              <w:tabs>
                <w:tab w:val="left" w:pos="1600"/>
                <w:tab w:val="right" w:pos="5037"/>
              </w:tabs>
              <w:suppressAutoHyphens w:val="0"/>
              <w:spacing w:line="240" w:lineRule="auto"/>
              <w:ind w:right="1600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</w:p>
        </w:tc>
        <w:tc>
          <w:tcPr>
            <w:tcW w:w="1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10C4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color w:val="auto"/>
                <w:sz w:val="22"/>
                <w:szCs w:val="20"/>
                <w:lang w:val="en-US"/>
              </w:rPr>
            </w:pPr>
          </w:p>
        </w:tc>
      </w:tr>
      <w:tr w:rsidR="0056459E" w:rsidRPr="005D4F48" w14:paraId="64360BFA" w14:textId="77777777" w:rsidTr="00344E1B">
        <w:trPr>
          <w:trHeight w:val="23"/>
        </w:trPr>
        <w:tc>
          <w:tcPr>
            <w:tcW w:w="1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33F42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4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E7FB3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04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5BCC3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5</w:t>
            </w:r>
          </w:p>
          <w:p w14:paraId="2CB74A4D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6</w:t>
            </w:r>
          </w:p>
          <w:p w14:paraId="0EAA2E10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12</w:t>
            </w:r>
          </w:p>
          <w:p w14:paraId="31B5D73B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14</w:t>
            </w:r>
          </w:p>
          <w:p w14:paraId="280ECDD9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18</w:t>
            </w:r>
          </w:p>
          <w:p w14:paraId="5AFBC862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</w:p>
          <w:p w14:paraId="08434D8B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23</w:t>
            </w:r>
          </w:p>
          <w:p w14:paraId="19027D3A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</w:p>
          <w:p w14:paraId="0F8AE899" w14:textId="77777777" w:rsidR="0056459E" w:rsidRPr="005D4F48" w:rsidRDefault="0056459E" w:rsidP="00344E1B">
            <w:pPr>
              <w:pStyle w:val="financialdatabodyright"/>
              <w:suppressAutoHyphens w:val="0"/>
              <w:spacing w:line="240" w:lineRule="auto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30</w:t>
            </w:r>
          </w:p>
        </w:tc>
        <w:tc>
          <w:tcPr>
            <w:tcW w:w="1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F6D8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05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9E54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Purchased some new roasting equipment on credit for $160</w:t>
            </w:r>
            <w:r w:rsidRPr="005D4F48">
              <w:rPr>
                <w:rFonts w:asciiTheme="minorHAnsi" w:eastAsia="MS Mincho" w:hAnsiTheme="minorHAnsi" w:cs="MS Mincho"/>
                <w:color w:val="auto"/>
                <w:sz w:val="22"/>
                <w:szCs w:val="20"/>
              </w:rPr>
              <w:t> 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000.</w:t>
            </w:r>
          </w:p>
          <w:p w14:paraId="3579B889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Collected cash from customers for the month, $220</w:t>
            </w:r>
            <w:r w:rsidRPr="005D4F48">
              <w:rPr>
                <w:rFonts w:asciiTheme="minorHAnsi" w:eastAsia="MS Mincho" w:hAnsiTheme="minorHAnsi" w:cs="MS Mincho"/>
                <w:color w:val="auto"/>
                <w:sz w:val="22"/>
                <w:szCs w:val="20"/>
              </w:rPr>
              <w:t> 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000.</w:t>
            </w:r>
          </w:p>
          <w:p w14:paraId="19A92634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Paid the accounts payable owing on 2 December when Michael purchased the business.</w:t>
            </w:r>
          </w:p>
          <w:p w14:paraId="092B68D8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Purchased an insurance policy for the year for $6000 cash.</w:t>
            </w:r>
          </w:p>
          <w:p w14:paraId="6161D2AD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Purchased television advertising for the Christmas — New Year period for $8000 to be paid for in 30 days.</w:t>
            </w:r>
          </w:p>
          <w:p w14:paraId="00DC1722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Collected fees in cash from customers for the Christmas — New Year period, amounting to $46</w:t>
            </w:r>
            <w:r w:rsidRPr="005D4F48">
              <w:rPr>
                <w:rFonts w:asciiTheme="minorHAnsi" w:eastAsia="MS Mincho" w:hAnsiTheme="minorHAnsi" w:cs="MS Mincho"/>
                <w:color w:val="auto"/>
                <w:sz w:val="22"/>
                <w:szCs w:val="20"/>
              </w:rPr>
              <w:t> </w:t>
            </w: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000.</w:t>
            </w:r>
          </w:p>
          <w:p w14:paraId="1670367D" w14:textId="77777777" w:rsidR="0056459E" w:rsidRPr="005D4F48" w:rsidRDefault="0056459E" w:rsidP="00344E1B">
            <w:pPr>
              <w:pStyle w:val="financialdataleft"/>
              <w:suppressAutoHyphens w:val="0"/>
              <w:spacing w:line="240" w:lineRule="auto"/>
              <w:jc w:val="both"/>
              <w:rPr>
                <w:rFonts w:asciiTheme="minorHAnsi" w:hAnsiTheme="minorHAnsi"/>
                <w:color w:val="auto"/>
                <w:sz w:val="22"/>
                <w:szCs w:val="20"/>
              </w:rPr>
            </w:pPr>
            <w:r w:rsidRPr="005D4F48">
              <w:rPr>
                <w:rFonts w:asciiTheme="minorHAnsi" w:hAnsiTheme="minorHAnsi"/>
                <w:color w:val="auto"/>
                <w:sz w:val="22"/>
                <w:szCs w:val="20"/>
              </w:rPr>
              <w:t>Michael withdrew $8000 cash in order to pay for private Christmas presents and parties.</w:t>
            </w:r>
          </w:p>
        </w:tc>
        <w:tc>
          <w:tcPr>
            <w:tcW w:w="13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729A8" w14:textId="77777777" w:rsidR="0056459E" w:rsidRPr="005D4F48" w:rsidRDefault="0056459E" w:rsidP="00344E1B">
            <w:pPr>
              <w:pStyle w:val="NoParagraphStyle"/>
              <w:spacing w:line="240" w:lineRule="auto"/>
              <w:jc w:val="both"/>
              <w:textAlignment w:val="auto"/>
              <w:rPr>
                <w:rFonts w:asciiTheme="minorHAnsi" w:hAnsiTheme="minorHAnsi" w:cs="Times New Roman"/>
                <w:b/>
                <w:color w:val="auto"/>
                <w:sz w:val="22"/>
                <w:szCs w:val="20"/>
                <w:lang w:val="en-US"/>
              </w:rPr>
            </w:pPr>
          </w:p>
        </w:tc>
      </w:tr>
    </w:tbl>
    <w:p w14:paraId="0876543C" w14:textId="77777777" w:rsidR="0056459E" w:rsidRPr="005D4F48" w:rsidRDefault="0056459E" w:rsidP="0056459E">
      <w:pPr>
        <w:pStyle w:val="ExerciseProblemtitle"/>
        <w:tabs>
          <w:tab w:val="left" w:pos="600"/>
          <w:tab w:val="right" w:pos="1440"/>
          <w:tab w:val="left" w:pos="2040"/>
        </w:tabs>
        <w:ind w:hanging="600"/>
        <w:jc w:val="both"/>
        <w:rPr>
          <w:rFonts w:asciiTheme="minorHAnsi" w:hAnsiTheme="minorHAnsi"/>
          <w:b/>
          <w:color w:val="000000"/>
          <w:sz w:val="22"/>
          <w:szCs w:val="22"/>
          <w:lang w:val="en-GB"/>
        </w:rPr>
      </w:pPr>
    </w:p>
    <w:p w14:paraId="3E8A302E" w14:textId="77777777" w:rsidR="0056459E" w:rsidRPr="005D4F48" w:rsidRDefault="0056459E" w:rsidP="0056459E">
      <w:pPr>
        <w:pStyle w:val="ExerciseProblemtitle"/>
        <w:tabs>
          <w:tab w:val="left" w:pos="600"/>
          <w:tab w:val="right" w:pos="1440"/>
          <w:tab w:val="left" w:pos="2040"/>
        </w:tabs>
        <w:ind w:hanging="600"/>
        <w:jc w:val="both"/>
        <w:rPr>
          <w:rFonts w:asciiTheme="minorHAnsi" w:hAnsiTheme="minorHAnsi"/>
          <w:b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b/>
          <w:color w:val="000000"/>
          <w:sz w:val="22"/>
          <w:szCs w:val="22"/>
          <w:lang w:val="en-GB"/>
        </w:rPr>
        <w:t>Required</w:t>
      </w:r>
    </w:p>
    <w:p w14:paraId="566718E5" w14:textId="77777777" w:rsidR="0056459E" w:rsidRPr="005D4F48" w:rsidRDefault="0056459E" w:rsidP="0056459E">
      <w:pPr>
        <w:pStyle w:val="ExerciseProblemtitle"/>
        <w:numPr>
          <w:ilvl w:val="2"/>
          <w:numId w:val="35"/>
        </w:numPr>
        <w:tabs>
          <w:tab w:val="clear" w:pos="2340"/>
          <w:tab w:val="left" w:pos="600"/>
          <w:tab w:val="right" w:pos="1440"/>
          <w:tab w:val="left" w:pos="2040"/>
        </w:tabs>
        <w:ind w:left="426"/>
        <w:jc w:val="both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5D4F48">
        <w:rPr>
          <w:rFonts w:asciiTheme="minorHAnsi" w:hAnsiTheme="minorHAnsi"/>
          <w:color w:val="000000"/>
          <w:sz w:val="22"/>
          <w:szCs w:val="22"/>
          <w:lang w:val="en-GB"/>
        </w:rPr>
        <w:t>Prepare general journal entries for each of the above transactions and events.</w:t>
      </w:r>
    </w:p>
    <w:p w14:paraId="558EEA0A" w14:textId="77777777" w:rsidR="0056459E" w:rsidRPr="005D4F48" w:rsidRDefault="0056459E" w:rsidP="0056459E">
      <w:pPr>
        <w:tabs>
          <w:tab w:val="left" w:pos="1080"/>
          <w:tab w:val="left" w:pos="1440"/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  <w:tab w:val="right" w:pos="7920"/>
        </w:tabs>
        <w:spacing w:after="0" w:line="240" w:lineRule="auto"/>
        <w:jc w:val="left"/>
        <w:rPr>
          <w:rFonts w:asciiTheme="minorHAnsi" w:hAnsiTheme="minorHAnsi"/>
          <w:bCs/>
          <w:iCs/>
          <w:lang w:val="en-GB"/>
        </w:rPr>
      </w:pPr>
    </w:p>
    <w:p w14:paraId="5F23FB9A" w14:textId="02FE5E51" w:rsidR="00773F52" w:rsidRDefault="00522067" w:rsidP="00B515EB">
      <w:pPr>
        <w:pStyle w:val="Heading2"/>
        <w:tabs>
          <w:tab w:val="center" w:pos="1637"/>
          <w:tab w:val="center" w:pos="4642"/>
        </w:tabs>
        <w:spacing w:after="0"/>
        <w:ind w:left="0" w:firstLine="0"/>
      </w:pPr>
      <w:r w:rsidRPr="005D4F48">
        <w:rPr>
          <w:rFonts w:asciiTheme="minorHAnsi" w:eastAsia="Calibri" w:hAnsiTheme="minorHAnsi" w:cs="Calibri"/>
        </w:rPr>
        <w:tab/>
      </w:r>
      <w:r w:rsidRPr="005D4F48">
        <w:rPr>
          <w:rFonts w:asciiTheme="minorHAnsi" w:eastAsia="Times New Roman" w:hAnsiTheme="minorHAnsi" w:cs="Times New Roman"/>
          <w:sz w:val="24"/>
        </w:rPr>
        <w:t xml:space="preserve"> </w:t>
      </w:r>
      <w:r w:rsidRPr="005D4F48">
        <w:rPr>
          <w:rFonts w:asciiTheme="minorHAnsi" w:eastAsia="Times New Roman" w:hAnsiTheme="minorHAnsi" w:cs="Times New Roman"/>
          <w:sz w:val="24"/>
        </w:rPr>
        <w:tab/>
      </w:r>
      <w:r>
        <w:t xml:space="preserve"> </w:t>
      </w:r>
    </w:p>
    <w:sectPr w:rsidR="00773F52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2240" w:h="15840"/>
      <w:pgMar w:top="357" w:right="1717" w:bottom="1502" w:left="14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1887D" w14:textId="77777777" w:rsidR="006178AA" w:rsidRDefault="006178AA">
      <w:pPr>
        <w:spacing w:after="0" w:line="240" w:lineRule="auto"/>
      </w:pPr>
      <w:r>
        <w:separator/>
      </w:r>
    </w:p>
  </w:endnote>
  <w:endnote w:type="continuationSeparator" w:id="0">
    <w:p w14:paraId="18454989" w14:textId="77777777" w:rsidR="006178AA" w:rsidRDefault="006178AA">
      <w:pPr>
        <w:spacing w:after="0" w:line="240" w:lineRule="auto"/>
      </w:pPr>
      <w:r>
        <w:continuationSeparator/>
      </w:r>
    </w:p>
  </w:endnote>
  <w:endnote w:type="continuationNotice" w:id="1">
    <w:p w14:paraId="123E76AA" w14:textId="77777777" w:rsidR="006178AA" w:rsidRDefault="006178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LT-Condense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egacy San  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73894" w14:textId="77777777" w:rsidR="007B3C15" w:rsidRDefault="007B3C15">
    <w:pPr>
      <w:spacing w:after="0" w:line="259" w:lineRule="auto"/>
      <w:ind w:left="202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1573A">
      <w:rPr>
        <w:rFonts w:ascii="Times New Roman" w:eastAsia="Times New Roman" w:hAnsi="Times New Roman" w:cs="Times New Roman"/>
        <w:noProof/>
        <w:sz w:val="20"/>
      </w:rPr>
      <w:t>14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 w:rsidRPr="00D1573A">
        <w:rPr>
          <w:rFonts w:ascii="Times New Roman" w:eastAsia="Times New Roman" w:hAnsi="Times New Roman" w:cs="Times New Roman"/>
          <w:noProof/>
          <w:sz w:val="20"/>
        </w:rPr>
        <w:t>39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633D3" w14:textId="77777777" w:rsidR="007B3C15" w:rsidRPr="00D1573A" w:rsidRDefault="007B3C15" w:rsidP="00D1573A">
    <w:pPr>
      <w:pBdr>
        <w:top w:val="single" w:sz="12" w:space="1" w:color="BFBFBF" w:themeColor="background1" w:themeShade="BF"/>
      </w:pBdr>
      <w:tabs>
        <w:tab w:val="right" w:pos="8789"/>
      </w:tabs>
      <w:spacing w:after="0" w:line="259" w:lineRule="auto"/>
      <w:ind w:left="202" w:firstLine="0"/>
      <w:jc w:val="left"/>
      <w:rPr>
        <w:rFonts w:asciiTheme="minorHAnsi" w:hAnsiTheme="minorHAnsi"/>
      </w:rPr>
    </w:pPr>
    <w:r w:rsidRPr="00D1573A">
      <w:rPr>
        <w:rFonts w:asciiTheme="minorHAnsi" w:eastAsia="Times New Roman" w:hAnsiTheme="minorHAnsi" w:cs="Times New Roman"/>
        <w:sz w:val="20"/>
      </w:rPr>
      <w:tab/>
      <w:t xml:space="preserve">Page 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begin"/>
    </w:r>
    <w:r w:rsidRPr="00D1573A">
      <w:rPr>
        <w:rFonts w:asciiTheme="minorHAnsi" w:eastAsia="Times New Roman" w:hAnsiTheme="minorHAnsi" w:cs="Times New Roman"/>
        <w:b/>
        <w:bCs/>
        <w:sz w:val="20"/>
      </w:rPr>
      <w:instrText xml:space="preserve"> PAGE  \* Arabic  \* MERGEFORMAT </w:instrTex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separate"/>
    </w:r>
    <w:r w:rsidR="003858FB">
      <w:rPr>
        <w:rFonts w:asciiTheme="minorHAnsi" w:eastAsia="Times New Roman" w:hAnsiTheme="minorHAnsi" w:cs="Times New Roman"/>
        <w:b/>
        <w:bCs/>
        <w:noProof/>
        <w:sz w:val="20"/>
      </w:rPr>
      <w:t>7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end"/>
    </w:r>
    <w:r w:rsidRPr="00D1573A">
      <w:rPr>
        <w:rFonts w:asciiTheme="minorHAnsi" w:eastAsia="Times New Roman" w:hAnsiTheme="minorHAnsi" w:cs="Times New Roman"/>
        <w:sz w:val="20"/>
      </w:rPr>
      <w:t xml:space="preserve"> of 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begin"/>
    </w:r>
    <w:r w:rsidRPr="00D1573A">
      <w:rPr>
        <w:rFonts w:asciiTheme="minorHAnsi" w:eastAsia="Times New Roman" w:hAnsiTheme="minorHAnsi" w:cs="Times New Roman"/>
        <w:b/>
        <w:bCs/>
        <w:sz w:val="20"/>
      </w:rPr>
      <w:instrText xml:space="preserve"> NUMPAGES  \* Arabic  \* MERGEFORMAT </w:instrTex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separate"/>
    </w:r>
    <w:r w:rsidR="003858FB">
      <w:rPr>
        <w:rFonts w:asciiTheme="minorHAnsi" w:eastAsia="Times New Roman" w:hAnsiTheme="minorHAnsi" w:cs="Times New Roman"/>
        <w:b/>
        <w:bCs/>
        <w:noProof/>
        <w:sz w:val="20"/>
      </w:rPr>
      <w:t>24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11AC2" w14:textId="77777777" w:rsidR="007B3C15" w:rsidRPr="00D1573A" w:rsidRDefault="007B3C15" w:rsidP="00D1573A">
    <w:pPr>
      <w:pBdr>
        <w:top w:val="single" w:sz="12" w:space="1" w:color="BFBFBF" w:themeColor="background1" w:themeShade="BF"/>
      </w:pBdr>
      <w:tabs>
        <w:tab w:val="right" w:pos="8789"/>
      </w:tabs>
      <w:spacing w:after="0" w:line="259" w:lineRule="auto"/>
      <w:ind w:left="202" w:firstLine="0"/>
      <w:jc w:val="left"/>
      <w:rPr>
        <w:rFonts w:asciiTheme="minorHAnsi" w:hAnsiTheme="minorHAnsi"/>
      </w:rPr>
    </w:pPr>
    <w:r w:rsidRPr="00D1573A">
      <w:rPr>
        <w:rFonts w:asciiTheme="minorHAnsi" w:eastAsia="Times New Roman" w:hAnsiTheme="minorHAnsi" w:cs="Times New Roman"/>
        <w:sz w:val="20"/>
      </w:rPr>
      <w:tab/>
      <w:t xml:space="preserve">Page 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begin"/>
    </w:r>
    <w:r w:rsidRPr="00D1573A">
      <w:rPr>
        <w:rFonts w:asciiTheme="minorHAnsi" w:eastAsia="Times New Roman" w:hAnsiTheme="minorHAnsi" w:cs="Times New Roman"/>
        <w:b/>
        <w:bCs/>
        <w:sz w:val="20"/>
      </w:rPr>
      <w:instrText xml:space="preserve"> PAGE  \* Arabic  \* MERGEFORMAT </w:instrTex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separate"/>
    </w:r>
    <w:r w:rsidR="00F25F85">
      <w:rPr>
        <w:rFonts w:asciiTheme="minorHAnsi" w:eastAsia="Times New Roman" w:hAnsiTheme="minorHAnsi" w:cs="Times New Roman"/>
        <w:b/>
        <w:bCs/>
        <w:noProof/>
        <w:sz w:val="20"/>
      </w:rPr>
      <w:t>1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end"/>
    </w:r>
    <w:r w:rsidRPr="00D1573A">
      <w:rPr>
        <w:rFonts w:asciiTheme="minorHAnsi" w:eastAsia="Times New Roman" w:hAnsiTheme="minorHAnsi" w:cs="Times New Roman"/>
        <w:sz w:val="20"/>
      </w:rPr>
      <w:t xml:space="preserve"> of 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begin"/>
    </w:r>
    <w:r w:rsidRPr="00D1573A">
      <w:rPr>
        <w:rFonts w:asciiTheme="minorHAnsi" w:eastAsia="Times New Roman" w:hAnsiTheme="minorHAnsi" w:cs="Times New Roman"/>
        <w:b/>
        <w:bCs/>
        <w:sz w:val="20"/>
      </w:rPr>
      <w:instrText xml:space="preserve"> NUMPAGES  \* Arabic  \* MERGEFORMAT </w:instrTex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separate"/>
    </w:r>
    <w:r w:rsidR="00F25F85">
      <w:rPr>
        <w:rFonts w:asciiTheme="minorHAnsi" w:eastAsia="Times New Roman" w:hAnsiTheme="minorHAnsi" w:cs="Times New Roman"/>
        <w:b/>
        <w:bCs/>
        <w:noProof/>
        <w:sz w:val="20"/>
      </w:rPr>
      <w:t>24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6FE2F" w14:textId="77777777" w:rsidR="007B3C15" w:rsidRDefault="007B3C15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1573A">
      <w:rPr>
        <w:rFonts w:ascii="Times New Roman" w:eastAsia="Times New Roman" w:hAnsi="Times New Roman" w:cs="Times New Roman"/>
        <w:noProof/>
        <w:sz w:val="20"/>
      </w:rPr>
      <w:t>38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 w:rsidRPr="00D1573A">
        <w:rPr>
          <w:rFonts w:ascii="Times New Roman" w:eastAsia="Times New Roman" w:hAnsi="Times New Roman" w:cs="Times New Roman"/>
          <w:noProof/>
          <w:sz w:val="20"/>
        </w:rPr>
        <w:t>39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3CA80" w14:textId="77777777" w:rsidR="007B3C15" w:rsidRPr="00D1573A" w:rsidRDefault="007B3C15" w:rsidP="00D1573A">
    <w:pPr>
      <w:pBdr>
        <w:top w:val="single" w:sz="12" w:space="1" w:color="BFBFBF" w:themeColor="background1" w:themeShade="BF"/>
      </w:pBdr>
      <w:tabs>
        <w:tab w:val="right" w:pos="8789"/>
      </w:tabs>
      <w:spacing w:after="0" w:line="259" w:lineRule="auto"/>
      <w:ind w:left="202" w:firstLine="0"/>
      <w:jc w:val="left"/>
      <w:rPr>
        <w:rFonts w:asciiTheme="minorHAnsi" w:hAnsiTheme="minorHAnsi"/>
      </w:rPr>
    </w:pPr>
    <w:r w:rsidRPr="00D1573A">
      <w:rPr>
        <w:rFonts w:asciiTheme="minorHAnsi" w:eastAsia="Times New Roman" w:hAnsiTheme="minorHAnsi" w:cs="Times New Roman"/>
        <w:sz w:val="20"/>
      </w:rPr>
      <w:tab/>
      <w:t xml:space="preserve">Page 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begin"/>
    </w:r>
    <w:r w:rsidRPr="00D1573A">
      <w:rPr>
        <w:rFonts w:asciiTheme="minorHAnsi" w:eastAsia="Times New Roman" w:hAnsiTheme="minorHAnsi" w:cs="Times New Roman"/>
        <w:b/>
        <w:bCs/>
        <w:sz w:val="20"/>
      </w:rPr>
      <w:instrText xml:space="preserve"> PAGE  \* Arabic  \* MERGEFORMAT </w:instrTex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separate"/>
    </w:r>
    <w:r w:rsidR="003858FB">
      <w:rPr>
        <w:rFonts w:asciiTheme="minorHAnsi" w:eastAsia="Times New Roman" w:hAnsiTheme="minorHAnsi" w:cs="Times New Roman"/>
        <w:b/>
        <w:bCs/>
        <w:noProof/>
        <w:sz w:val="20"/>
      </w:rPr>
      <w:t>21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end"/>
    </w:r>
    <w:r w:rsidRPr="00D1573A">
      <w:rPr>
        <w:rFonts w:asciiTheme="minorHAnsi" w:eastAsia="Times New Roman" w:hAnsiTheme="minorHAnsi" w:cs="Times New Roman"/>
        <w:sz w:val="20"/>
      </w:rPr>
      <w:t xml:space="preserve"> of 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begin"/>
    </w:r>
    <w:r w:rsidRPr="00D1573A">
      <w:rPr>
        <w:rFonts w:asciiTheme="minorHAnsi" w:eastAsia="Times New Roman" w:hAnsiTheme="minorHAnsi" w:cs="Times New Roman"/>
        <w:b/>
        <w:bCs/>
        <w:sz w:val="20"/>
      </w:rPr>
      <w:instrText xml:space="preserve"> NUMPAGES  \* Arabic  \* MERGEFORMAT </w:instrTex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separate"/>
    </w:r>
    <w:r w:rsidR="003858FB">
      <w:rPr>
        <w:rFonts w:asciiTheme="minorHAnsi" w:eastAsia="Times New Roman" w:hAnsiTheme="minorHAnsi" w:cs="Times New Roman"/>
        <w:b/>
        <w:bCs/>
        <w:noProof/>
        <w:sz w:val="20"/>
      </w:rPr>
      <w:t>24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51E4" w14:textId="77777777" w:rsidR="007B3C15" w:rsidRPr="00D1573A" w:rsidRDefault="007B3C15" w:rsidP="00D1573A">
    <w:pPr>
      <w:pBdr>
        <w:top w:val="single" w:sz="12" w:space="1" w:color="BFBFBF" w:themeColor="background1" w:themeShade="BF"/>
      </w:pBdr>
      <w:tabs>
        <w:tab w:val="right" w:pos="8789"/>
      </w:tabs>
      <w:spacing w:after="0" w:line="259" w:lineRule="auto"/>
      <w:ind w:left="202" w:firstLine="0"/>
      <w:jc w:val="left"/>
      <w:rPr>
        <w:rFonts w:asciiTheme="minorHAnsi" w:hAnsiTheme="minorHAnsi"/>
      </w:rPr>
    </w:pPr>
    <w:r w:rsidRPr="00D1573A">
      <w:rPr>
        <w:rFonts w:asciiTheme="minorHAnsi" w:eastAsia="Times New Roman" w:hAnsiTheme="minorHAnsi" w:cs="Times New Roman"/>
        <w:sz w:val="20"/>
      </w:rPr>
      <w:tab/>
      <w:t xml:space="preserve">Page 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begin"/>
    </w:r>
    <w:r w:rsidRPr="00D1573A">
      <w:rPr>
        <w:rFonts w:asciiTheme="minorHAnsi" w:eastAsia="Times New Roman" w:hAnsiTheme="minorHAnsi" w:cs="Times New Roman"/>
        <w:b/>
        <w:bCs/>
        <w:sz w:val="20"/>
      </w:rPr>
      <w:instrText xml:space="preserve"> PAGE  \* Arabic  \* MERGEFORMAT </w:instrTex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separate"/>
    </w:r>
    <w:r w:rsidR="00F25F85">
      <w:rPr>
        <w:rFonts w:asciiTheme="minorHAnsi" w:eastAsia="Times New Roman" w:hAnsiTheme="minorHAnsi" w:cs="Times New Roman"/>
        <w:b/>
        <w:bCs/>
        <w:noProof/>
        <w:sz w:val="20"/>
      </w:rPr>
      <w:t>16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end"/>
    </w:r>
    <w:r w:rsidRPr="00D1573A">
      <w:rPr>
        <w:rFonts w:asciiTheme="minorHAnsi" w:eastAsia="Times New Roman" w:hAnsiTheme="minorHAnsi" w:cs="Times New Roman"/>
        <w:sz w:val="20"/>
      </w:rPr>
      <w:t xml:space="preserve"> of 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begin"/>
    </w:r>
    <w:r w:rsidRPr="00D1573A">
      <w:rPr>
        <w:rFonts w:asciiTheme="minorHAnsi" w:eastAsia="Times New Roman" w:hAnsiTheme="minorHAnsi" w:cs="Times New Roman"/>
        <w:b/>
        <w:bCs/>
        <w:sz w:val="20"/>
      </w:rPr>
      <w:instrText xml:space="preserve"> NUMPAGES  \* Arabic  \* MERGEFORMAT </w:instrTex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separate"/>
    </w:r>
    <w:r w:rsidR="00F25F85">
      <w:rPr>
        <w:rFonts w:asciiTheme="minorHAnsi" w:eastAsia="Times New Roman" w:hAnsiTheme="minorHAnsi" w:cs="Times New Roman"/>
        <w:b/>
        <w:bCs/>
        <w:noProof/>
        <w:sz w:val="20"/>
      </w:rPr>
      <w:t>24</w:t>
    </w:r>
    <w:r w:rsidRPr="00D1573A">
      <w:rPr>
        <w:rFonts w:asciiTheme="minorHAnsi" w:eastAsia="Times New Roman" w:hAnsiTheme="minorHAnsi" w:cs="Times New Roman"/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2BD4A" w14:textId="77777777" w:rsidR="006178AA" w:rsidRDefault="006178AA">
      <w:pPr>
        <w:spacing w:after="0" w:line="240" w:lineRule="auto"/>
      </w:pPr>
      <w:r>
        <w:separator/>
      </w:r>
    </w:p>
  </w:footnote>
  <w:footnote w:type="continuationSeparator" w:id="0">
    <w:p w14:paraId="7E6B73FB" w14:textId="77777777" w:rsidR="006178AA" w:rsidRDefault="006178AA">
      <w:pPr>
        <w:spacing w:after="0" w:line="240" w:lineRule="auto"/>
      </w:pPr>
      <w:r>
        <w:continuationSeparator/>
      </w:r>
    </w:p>
  </w:footnote>
  <w:footnote w:type="continuationNotice" w:id="1">
    <w:p w14:paraId="6108B331" w14:textId="77777777" w:rsidR="006178AA" w:rsidRDefault="006178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8E889" w14:textId="77777777" w:rsidR="007B3C15" w:rsidRPr="003B037F" w:rsidRDefault="007B3C15" w:rsidP="00E0033B">
    <w:pPr>
      <w:pBdr>
        <w:bottom w:val="single" w:sz="12" w:space="1" w:color="BFBFBF" w:themeColor="background1" w:themeShade="BF"/>
      </w:pBdr>
      <w:tabs>
        <w:tab w:val="right" w:pos="9214"/>
      </w:tabs>
      <w:ind w:left="160"/>
      <w:rPr>
        <w:sz w:val="16"/>
        <w:szCs w:val="16"/>
      </w:rPr>
    </w:pPr>
    <w:r>
      <w:rPr>
        <w:b/>
        <w:sz w:val="20"/>
      </w:rPr>
      <w:tab/>
    </w:r>
    <w:r w:rsidRPr="003B037F">
      <w:rPr>
        <w:b/>
        <w:bCs/>
        <w:sz w:val="16"/>
        <w:szCs w:val="16"/>
      </w:rPr>
      <w:t>FNDB020 Accounting</w:t>
    </w:r>
    <w:r w:rsidRPr="003B037F">
      <w:rPr>
        <w:sz w:val="16"/>
        <w:szCs w:val="16"/>
      </w:rPr>
      <w:tab/>
    </w:r>
    <w:r w:rsidRPr="003B037F">
      <w:rPr>
        <w:b/>
        <w:bCs/>
        <w:sz w:val="16"/>
        <w:szCs w:val="16"/>
      </w:rPr>
      <w:t>Student Workbook: Week</w:t>
    </w:r>
    <w:r>
      <w:rPr>
        <w:b/>
        <w:bCs/>
        <w:sz w:val="16"/>
        <w:szCs w:val="16"/>
      </w:rPr>
      <w:t xml:space="preserve"> 2</w:t>
    </w:r>
  </w:p>
  <w:p w14:paraId="3EEDB4B3" w14:textId="77777777" w:rsidR="007B3C15" w:rsidRPr="00E0033B" w:rsidRDefault="007B3C15" w:rsidP="00E003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01C2E" w14:textId="77777777" w:rsidR="007B3C15" w:rsidRPr="003B037F" w:rsidRDefault="007B3C15" w:rsidP="00E0033B">
    <w:pPr>
      <w:pBdr>
        <w:bottom w:val="single" w:sz="12" w:space="1" w:color="BFBFBF" w:themeColor="background1" w:themeShade="BF"/>
      </w:pBdr>
      <w:tabs>
        <w:tab w:val="right" w:pos="9214"/>
      </w:tabs>
      <w:ind w:left="160"/>
      <w:rPr>
        <w:sz w:val="16"/>
        <w:szCs w:val="16"/>
      </w:rPr>
    </w:pPr>
    <w:r>
      <w:rPr>
        <w:b/>
        <w:sz w:val="20"/>
      </w:rPr>
      <w:tab/>
    </w:r>
    <w:r w:rsidRPr="003B037F">
      <w:rPr>
        <w:b/>
        <w:bCs/>
        <w:sz w:val="16"/>
        <w:szCs w:val="16"/>
      </w:rPr>
      <w:t>FNDB020 Accounting</w:t>
    </w:r>
    <w:r w:rsidRPr="003B037F">
      <w:rPr>
        <w:sz w:val="16"/>
        <w:szCs w:val="16"/>
      </w:rPr>
      <w:tab/>
    </w:r>
    <w:r w:rsidRPr="003B037F">
      <w:rPr>
        <w:b/>
        <w:bCs/>
        <w:sz w:val="16"/>
        <w:szCs w:val="16"/>
      </w:rPr>
      <w:t>Student Workbook: Week</w:t>
    </w:r>
    <w:r>
      <w:rPr>
        <w:b/>
        <w:bCs/>
        <w:sz w:val="16"/>
        <w:szCs w:val="16"/>
      </w:rPr>
      <w:t xml:space="preserve"> 2</w:t>
    </w:r>
  </w:p>
  <w:p w14:paraId="4105C9A8" w14:textId="77777777" w:rsidR="007B3C15" w:rsidRPr="00E0033B" w:rsidRDefault="007B3C15" w:rsidP="00E003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507B5" w14:textId="77777777" w:rsidR="007B3C15" w:rsidRPr="003B037F" w:rsidRDefault="007B3C15" w:rsidP="00E0033B">
    <w:pPr>
      <w:pBdr>
        <w:bottom w:val="single" w:sz="12" w:space="1" w:color="BFBFBF" w:themeColor="background1" w:themeShade="BF"/>
      </w:pBdr>
      <w:tabs>
        <w:tab w:val="right" w:pos="9214"/>
      </w:tabs>
      <w:ind w:left="160"/>
      <w:rPr>
        <w:sz w:val="16"/>
        <w:szCs w:val="16"/>
      </w:rPr>
    </w:pPr>
    <w:r>
      <w:rPr>
        <w:b/>
        <w:sz w:val="20"/>
      </w:rPr>
      <w:tab/>
    </w:r>
    <w:r w:rsidRPr="003B037F">
      <w:rPr>
        <w:b/>
        <w:bCs/>
        <w:sz w:val="16"/>
        <w:szCs w:val="16"/>
      </w:rPr>
      <w:t>FNDB020 Accounting</w:t>
    </w:r>
    <w:r w:rsidRPr="003B037F">
      <w:rPr>
        <w:sz w:val="16"/>
        <w:szCs w:val="16"/>
      </w:rPr>
      <w:tab/>
    </w:r>
    <w:r w:rsidRPr="003B037F">
      <w:rPr>
        <w:b/>
        <w:bCs/>
        <w:sz w:val="16"/>
        <w:szCs w:val="16"/>
      </w:rPr>
      <w:t>Student Workbook: Week</w:t>
    </w:r>
    <w:r>
      <w:rPr>
        <w:b/>
        <w:bCs/>
        <w:sz w:val="16"/>
        <w:szCs w:val="16"/>
      </w:rPr>
      <w:t xml:space="preserve"> 2</w:t>
    </w:r>
  </w:p>
  <w:p w14:paraId="2825A0EB" w14:textId="77777777" w:rsidR="007B3C15" w:rsidRDefault="007B3C15">
    <w:pPr>
      <w:spacing w:after="0" w:line="259" w:lineRule="auto"/>
      <w:ind w:left="0" w:right="-365" w:firstLine="0"/>
      <w:jc w:val="right"/>
    </w:pPr>
    <w:r>
      <w:rPr>
        <w:b/>
        <w:sz w:val="20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FCD9E" w14:textId="77777777" w:rsidR="007B3C15" w:rsidRPr="003B037F" w:rsidRDefault="007B3C15" w:rsidP="00E0033B">
    <w:pPr>
      <w:pBdr>
        <w:bottom w:val="single" w:sz="12" w:space="1" w:color="BFBFBF" w:themeColor="background1" w:themeShade="BF"/>
      </w:pBdr>
      <w:tabs>
        <w:tab w:val="right" w:pos="9214"/>
      </w:tabs>
      <w:ind w:left="160"/>
      <w:rPr>
        <w:sz w:val="16"/>
        <w:szCs w:val="16"/>
      </w:rPr>
    </w:pPr>
    <w:r>
      <w:rPr>
        <w:b/>
        <w:sz w:val="20"/>
      </w:rPr>
      <w:tab/>
    </w:r>
    <w:r w:rsidRPr="003B037F">
      <w:rPr>
        <w:b/>
        <w:bCs/>
        <w:sz w:val="16"/>
        <w:szCs w:val="16"/>
      </w:rPr>
      <w:t>FNDB020 Accounting</w:t>
    </w:r>
    <w:r w:rsidRPr="003B037F">
      <w:rPr>
        <w:sz w:val="16"/>
        <w:szCs w:val="16"/>
      </w:rPr>
      <w:tab/>
    </w:r>
    <w:r w:rsidRPr="003B037F">
      <w:rPr>
        <w:b/>
        <w:bCs/>
        <w:sz w:val="16"/>
        <w:szCs w:val="16"/>
      </w:rPr>
      <w:t>Student Workbook: Week</w:t>
    </w:r>
    <w:r>
      <w:rPr>
        <w:b/>
        <w:bCs/>
        <w:sz w:val="16"/>
        <w:szCs w:val="16"/>
      </w:rPr>
      <w:t xml:space="preserve"> 2</w:t>
    </w:r>
  </w:p>
  <w:p w14:paraId="55202267" w14:textId="77777777" w:rsidR="007B3C15" w:rsidRDefault="007B3C15">
    <w:pPr>
      <w:spacing w:after="0" w:line="259" w:lineRule="auto"/>
      <w:ind w:left="-29" w:right="-343" w:firstLine="0"/>
      <w:jc w:val="right"/>
    </w:pPr>
    <w:r>
      <w:rPr>
        <w:b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443C9" w14:textId="77777777" w:rsidR="007B3C15" w:rsidRPr="003B037F" w:rsidRDefault="007B3C15" w:rsidP="00632FC8">
    <w:pPr>
      <w:pBdr>
        <w:bottom w:val="single" w:sz="12" w:space="1" w:color="BFBFBF" w:themeColor="background1" w:themeShade="BF"/>
      </w:pBdr>
      <w:tabs>
        <w:tab w:val="right" w:pos="9214"/>
      </w:tabs>
      <w:ind w:left="160"/>
      <w:rPr>
        <w:sz w:val="16"/>
        <w:szCs w:val="16"/>
      </w:rPr>
    </w:pPr>
    <w:r>
      <w:rPr>
        <w:b/>
        <w:sz w:val="20"/>
      </w:rPr>
      <w:tab/>
    </w:r>
    <w:r w:rsidRPr="003B037F">
      <w:rPr>
        <w:b/>
        <w:bCs/>
        <w:sz w:val="16"/>
        <w:szCs w:val="16"/>
      </w:rPr>
      <w:t>FNDB020 Accounting</w:t>
    </w:r>
    <w:r w:rsidRPr="003B037F">
      <w:rPr>
        <w:sz w:val="16"/>
        <w:szCs w:val="16"/>
      </w:rPr>
      <w:tab/>
    </w:r>
    <w:r w:rsidRPr="003B037F">
      <w:rPr>
        <w:b/>
        <w:bCs/>
        <w:sz w:val="16"/>
        <w:szCs w:val="16"/>
      </w:rPr>
      <w:t>Student Workbook: Week</w:t>
    </w:r>
    <w:r>
      <w:rPr>
        <w:b/>
        <w:bCs/>
        <w:sz w:val="16"/>
        <w:szCs w:val="16"/>
      </w:rPr>
      <w:t xml:space="preserve"> 2</w:t>
    </w:r>
  </w:p>
  <w:p w14:paraId="5C792B24" w14:textId="77777777" w:rsidR="007B3C15" w:rsidRDefault="007B3C15" w:rsidP="00FC06F8">
    <w:pPr>
      <w:spacing w:after="53" w:line="259" w:lineRule="auto"/>
      <w:ind w:left="-29" w:right="-343" w:firstLine="0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2C90B" w14:textId="77777777" w:rsidR="007B3C15" w:rsidRPr="003B037F" w:rsidRDefault="007B3C15" w:rsidP="00E0033B">
    <w:pPr>
      <w:pBdr>
        <w:bottom w:val="single" w:sz="12" w:space="1" w:color="BFBFBF" w:themeColor="background1" w:themeShade="BF"/>
      </w:pBdr>
      <w:tabs>
        <w:tab w:val="right" w:pos="9214"/>
      </w:tabs>
      <w:ind w:left="160"/>
      <w:rPr>
        <w:sz w:val="16"/>
        <w:szCs w:val="16"/>
      </w:rPr>
    </w:pPr>
    <w:r>
      <w:rPr>
        <w:b/>
        <w:sz w:val="20"/>
      </w:rPr>
      <w:tab/>
    </w:r>
    <w:r w:rsidRPr="003B037F">
      <w:rPr>
        <w:b/>
        <w:bCs/>
        <w:sz w:val="16"/>
        <w:szCs w:val="16"/>
      </w:rPr>
      <w:t>FNDB020 Accounting</w:t>
    </w:r>
    <w:r w:rsidRPr="003B037F">
      <w:rPr>
        <w:sz w:val="16"/>
        <w:szCs w:val="16"/>
      </w:rPr>
      <w:tab/>
    </w:r>
    <w:r w:rsidRPr="003B037F">
      <w:rPr>
        <w:b/>
        <w:bCs/>
        <w:sz w:val="16"/>
        <w:szCs w:val="16"/>
      </w:rPr>
      <w:t>Student Workbook: Week</w:t>
    </w:r>
    <w:r>
      <w:rPr>
        <w:b/>
        <w:bCs/>
        <w:sz w:val="16"/>
        <w:szCs w:val="16"/>
      </w:rPr>
      <w:t xml:space="preserve"> 2</w:t>
    </w:r>
  </w:p>
  <w:p w14:paraId="5D87A221" w14:textId="77777777" w:rsidR="007B3C15" w:rsidRDefault="007B3C1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2BC"/>
    <w:multiLevelType w:val="hybridMultilevel"/>
    <w:tmpl w:val="FB6A9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3C3637"/>
    <w:multiLevelType w:val="multilevel"/>
    <w:tmpl w:val="4D1EF8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55C2A"/>
    <w:multiLevelType w:val="hybridMultilevel"/>
    <w:tmpl w:val="53A0A09E"/>
    <w:lvl w:ilvl="0" w:tplc="4D284B50">
      <w:start w:val="1"/>
      <w:numFmt w:val="lowerLetter"/>
      <w:lvlText w:val="(%1)"/>
      <w:lvlJc w:val="left"/>
      <w:pPr>
        <w:tabs>
          <w:tab w:val="num" w:pos="1440"/>
        </w:tabs>
        <w:ind w:left="1440" w:hanging="840"/>
      </w:pPr>
      <w:rPr>
        <w:rFonts w:hint="default"/>
      </w:rPr>
    </w:lvl>
    <w:lvl w:ilvl="1" w:tplc="559E1268">
      <w:start w:val="23"/>
      <w:numFmt w:val="decimal"/>
      <w:lvlText w:val="%2"/>
      <w:lvlJc w:val="left"/>
      <w:pPr>
        <w:tabs>
          <w:tab w:val="num" w:pos="1875"/>
        </w:tabs>
        <w:ind w:left="1875" w:hanging="79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ED7263"/>
    <w:multiLevelType w:val="hybridMultilevel"/>
    <w:tmpl w:val="EB54B638"/>
    <w:lvl w:ilvl="0" w:tplc="17F21E66">
      <w:start w:val="1"/>
      <w:numFmt w:val="upperLetter"/>
      <w:lvlText w:val="%1."/>
      <w:lvlJc w:val="left"/>
    </w:lvl>
    <w:lvl w:ilvl="1" w:tplc="A9D6F354">
      <w:numFmt w:val="decimal"/>
      <w:lvlText w:val=""/>
      <w:lvlJc w:val="left"/>
    </w:lvl>
    <w:lvl w:ilvl="2" w:tplc="645A3FB6">
      <w:numFmt w:val="decimal"/>
      <w:lvlText w:val=""/>
      <w:lvlJc w:val="left"/>
    </w:lvl>
    <w:lvl w:ilvl="3" w:tplc="A40CCB48">
      <w:numFmt w:val="decimal"/>
      <w:lvlText w:val=""/>
      <w:lvlJc w:val="left"/>
    </w:lvl>
    <w:lvl w:ilvl="4" w:tplc="34B20194">
      <w:numFmt w:val="decimal"/>
      <w:lvlText w:val=""/>
      <w:lvlJc w:val="left"/>
    </w:lvl>
    <w:lvl w:ilvl="5" w:tplc="0DD4E148">
      <w:numFmt w:val="decimal"/>
      <w:lvlText w:val=""/>
      <w:lvlJc w:val="left"/>
    </w:lvl>
    <w:lvl w:ilvl="6" w:tplc="2BE0AE9E">
      <w:numFmt w:val="decimal"/>
      <w:lvlText w:val=""/>
      <w:lvlJc w:val="left"/>
    </w:lvl>
    <w:lvl w:ilvl="7" w:tplc="7DFED69C">
      <w:numFmt w:val="decimal"/>
      <w:lvlText w:val=""/>
      <w:lvlJc w:val="left"/>
    </w:lvl>
    <w:lvl w:ilvl="8" w:tplc="9816FF24">
      <w:numFmt w:val="decimal"/>
      <w:lvlText w:val=""/>
      <w:lvlJc w:val="left"/>
    </w:lvl>
  </w:abstractNum>
  <w:abstractNum w:abstractNumId="4" w15:restartNumberingAfterBreak="0">
    <w:nsid w:val="0FE326D5"/>
    <w:multiLevelType w:val="multilevel"/>
    <w:tmpl w:val="02A4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F6A4F"/>
    <w:multiLevelType w:val="hybridMultilevel"/>
    <w:tmpl w:val="718EB684"/>
    <w:lvl w:ilvl="0" w:tplc="5A7843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10CFB8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3A0EE0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FC6698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A0EE8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E1970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7667DE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685BEA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4C5ADA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067B43"/>
    <w:multiLevelType w:val="hybridMultilevel"/>
    <w:tmpl w:val="71B6C4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E76565"/>
    <w:multiLevelType w:val="hybridMultilevel"/>
    <w:tmpl w:val="2886F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24FA6"/>
    <w:multiLevelType w:val="hybridMultilevel"/>
    <w:tmpl w:val="B5C2632C"/>
    <w:lvl w:ilvl="0" w:tplc="0E2E3ABA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A7A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987F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C099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CFA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3EFE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FE34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67A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E1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C3585C"/>
    <w:multiLevelType w:val="hybridMultilevel"/>
    <w:tmpl w:val="EE02487A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1EA60C60"/>
    <w:multiLevelType w:val="hybridMultilevel"/>
    <w:tmpl w:val="DF52D914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1" w15:restartNumberingAfterBreak="0">
    <w:nsid w:val="223213F1"/>
    <w:multiLevelType w:val="hybridMultilevel"/>
    <w:tmpl w:val="A4A6E09C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2" w15:restartNumberingAfterBreak="0">
    <w:nsid w:val="22F831C9"/>
    <w:multiLevelType w:val="hybridMultilevel"/>
    <w:tmpl w:val="5AFAA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3E175F"/>
    <w:multiLevelType w:val="hybridMultilevel"/>
    <w:tmpl w:val="2144AE90"/>
    <w:lvl w:ilvl="0" w:tplc="0409000F">
      <w:start w:val="1"/>
      <w:numFmt w:val="decimal"/>
      <w:lvlText w:val="%1."/>
      <w:lvlJc w:val="left"/>
      <w:pPr>
        <w:ind w:left="547" w:hanging="360"/>
      </w:p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288654CD"/>
    <w:multiLevelType w:val="hybridMultilevel"/>
    <w:tmpl w:val="E9DC31EE"/>
    <w:lvl w:ilvl="0" w:tplc="4D284B50">
      <w:start w:val="1"/>
      <w:numFmt w:val="lowerLetter"/>
      <w:lvlText w:val="(%1)"/>
      <w:lvlJc w:val="left"/>
      <w:pPr>
        <w:tabs>
          <w:tab w:val="num" w:pos="1440"/>
        </w:tabs>
        <w:ind w:left="1440" w:hanging="840"/>
      </w:pPr>
      <w:rPr>
        <w:rFonts w:hint="default"/>
      </w:rPr>
    </w:lvl>
    <w:lvl w:ilvl="1" w:tplc="2E84FCF6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40ED7F6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97501F"/>
    <w:multiLevelType w:val="hybridMultilevel"/>
    <w:tmpl w:val="FA007E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96AA7"/>
    <w:multiLevelType w:val="multilevel"/>
    <w:tmpl w:val="BC6C18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217E77"/>
    <w:multiLevelType w:val="hybridMultilevel"/>
    <w:tmpl w:val="1AEACF0E"/>
    <w:lvl w:ilvl="0" w:tplc="04090017">
      <w:start w:val="1"/>
      <w:numFmt w:val="lowerLetter"/>
      <w:lvlText w:val="%1)"/>
      <w:lvlJc w:val="left"/>
      <w:pPr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8" w15:restartNumberingAfterBreak="0">
    <w:nsid w:val="2ECE4056"/>
    <w:multiLevelType w:val="hybridMultilevel"/>
    <w:tmpl w:val="BF04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A668F"/>
    <w:multiLevelType w:val="multilevel"/>
    <w:tmpl w:val="92B0FB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9869C0"/>
    <w:multiLevelType w:val="hybridMultilevel"/>
    <w:tmpl w:val="027A4AEE"/>
    <w:lvl w:ilvl="0" w:tplc="0409000F">
      <w:start w:val="1"/>
      <w:numFmt w:val="decimal"/>
      <w:lvlText w:val="%1."/>
      <w:lvlJc w:val="left"/>
      <w:pPr>
        <w:ind w:left="547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1" w15:restartNumberingAfterBreak="0">
    <w:nsid w:val="37306713"/>
    <w:multiLevelType w:val="hybridMultilevel"/>
    <w:tmpl w:val="0B065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62649"/>
    <w:multiLevelType w:val="hybridMultilevel"/>
    <w:tmpl w:val="F36E7B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F149C"/>
    <w:multiLevelType w:val="hybridMultilevel"/>
    <w:tmpl w:val="56020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B23718"/>
    <w:multiLevelType w:val="hybridMultilevel"/>
    <w:tmpl w:val="B95A1FA6"/>
    <w:lvl w:ilvl="0" w:tplc="A3020210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B41D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E622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ECF8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E67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BE0B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E445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80C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B460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8E3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D97F68"/>
    <w:multiLevelType w:val="hybridMultilevel"/>
    <w:tmpl w:val="FB14D4E2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51E92D4D"/>
    <w:multiLevelType w:val="hybridMultilevel"/>
    <w:tmpl w:val="31643D32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8" w15:restartNumberingAfterBreak="0">
    <w:nsid w:val="5216640E"/>
    <w:multiLevelType w:val="hybridMultilevel"/>
    <w:tmpl w:val="97D06FC0"/>
    <w:lvl w:ilvl="0" w:tplc="A8AC4C3A">
      <w:start w:val="1"/>
      <w:numFmt w:val="bullet"/>
      <w:lvlText w:val="•"/>
      <w:lvlJc w:val="left"/>
      <w:pPr>
        <w:ind w:left="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96CCBA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C6BC0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88FD94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888BC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CE23E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043976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C2C20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346DB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DA10B6"/>
    <w:multiLevelType w:val="hybridMultilevel"/>
    <w:tmpl w:val="9FC6EB8C"/>
    <w:lvl w:ilvl="0" w:tplc="04090017">
      <w:start w:val="1"/>
      <w:numFmt w:val="lowerLetter"/>
      <w:lvlText w:val="%1)"/>
      <w:lvlJc w:val="left"/>
      <w:pPr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0" w15:restartNumberingAfterBreak="0">
    <w:nsid w:val="56511E58"/>
    <w:multiLevelType w:val="multilevel"/>
    <w:tmpl w:val="8ED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EA4AAD"/>
    <w:multiLevelType w:val="hybridMultilevel"/>
    <w:tmpl w:val="47142CDA"/>
    <w:lvl w:ilvl="0" w:tplc="ECA86802">
      <w:start w:val="1"/>
      <w:numFmt w:val="bullet"/>
      <w:lvlText w:val="•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EF50E">
      <w:start w:val="1"/>
      <w:numFmt w:val="bullet"/>
      <w:lvlText w:val="o"/>
      <w:lvlJc w:val="left"/>
      <w:pPr>
        <w:ind w:left="2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67F9A">
      <w:start w:val="1"/>
      <w:numFmt w:val="bullet"/>
      <w:lvlText w:val="▪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CE782">
      <w:start w:val="1"/>
      <w:numFmt w:val="bullet"/>
      <w:lvlText w:val="•"/>
      <w:lvlJc w:val="left"/>
      <w:pPr>
        <w:ind w:left="4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EC18C">
      <w:start w:val="1"/>
      <w:numFmt w:val="bullet"/>
      <w:lvlText w:val="o"/>
      <w:lvlJc w:val="left"/>
      <w:pPr>
        <w:ind w:left="4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845AD4">
      <w:start w:val="1"/>
      <w:numFmt w:val="bullet"/>
      <w:lvlText w:val="▪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76E8DC">
      <w:start w:val="1"/>
      <w:numFmt w:val="bullet"/>
      <w:lvlText w:val="•"/>
      <w:lvlJc w:val="left"/>
      <w:pPr>
        <w:ind w:left="6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4378">
      <w:start w:val="1"/>
      <w:numFmt w:val="bullet"/>
      <w:lvlText w:val="o"/>
      <w:lvlJc w:val="left"/>
      <w:pPr>
        <w:ind w:left="7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A621E">
      <w:start w:val="1"/>
      <w:numFmt w:val="bullet"/>
      <w:lvlText w:val="▪"/>
      <w:lvlJc w:val="left"/>
      <w:pPr>
        <w:ind w:left="7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42D5111"/>
    <w:multiLevelType w:val="hybridMultilevel"/>
    <w:tmpl w:val="9FA4FF3E"/>
    <w:lvl w:ilvl="0" w:tplc="706C765E">
      <w:start w:val="1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5ED424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60C2B0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9CF220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5A7598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B28F4A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073EA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2EC832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62328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9F0718B"/>
    <w:multiLevelType w:val="multilevel"/>
    <w:tmpl w:val="521461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F80145"/>
    <w:multiLevelType w:val="hybridMultilevel"/>
    <w:tmpl w:val="D9308776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5" w15:restartNumberingAfterBreak="0">
    <w:nsid w:val="6C001807"/>
    <w:multiLevelType w:val="hybridMultilevel"/>
    <w:tmpl w:val="F43068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68663F"/>
    <w:multiLevelType w:val="hybridMultilevel"/>
    <w:tmpl w:val="AE7EC488"/>
    <w:lvl w:ilvl="0" w:tplc="0A2A6E2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167C5"/>
    <w:multiLevelType w:val="hybridMultilevel"/>
    <w:tmpl w:val="0DEA2336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8" w15:restartNumberingAfterBreak="0">
    <w:nsid w:val="744E2125"/>
    <w:multiLevelType w:val="multilevel"/>
    <w:tmpl w:val="868408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691F3B"/>
    <w:multiLevelType w:val="multilevel"/>
    <w:tmpl w:val="C5167B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4341A0"/>
    <w:multiLevelType w:val="hybridMultilevel"/>
    <w:tmpl w:val="92C4F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A368FE"/>
    <w:multiLevelType w:val="hybridMultilevel"/>
    <w:tmpl w:val="6C06AAC4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8090019" w:tentative="1">
      <w:start w:val="1"/>
      <w:numFmt w:val="lowerLetter"/>
      <w:lvlText w:val="%2."/>
      <w:lvlJc w:val="left"/>
      <w:pPr>
        <w:ind w:left="1642" w:hanging="360"/>
      </w:pPr>
    </w:lvl>
    <w:lvl w:ilvl="2" w:tplc="0809001B" w:tentative="1">
      <w:start w:val="1"/>
      <w:numFmt w:val="lowerRoman"/>
      <w:lvlText w:val="%3."/>
      <w:lvlJc w:val="right"/>
      <w:pPr>
        <w:ind w:left="2362" w:hanging="180"/>
      </w:pPr>
    </w:lvl>
    <w:lvl w:ilvl="3" w:tplc="0809000F" w:tentative="1">
      <w:start w:val="1"/>
      <w:numFmt w:val="decimal"/>
      <w:lvlText w:val="%4."/>
      <w:lvlJc w:val="left"/>
      <w:pPr>
        <w:ind w:left="3082" w:hanging="360"/>
      </w:pPr>
    </w:lvl>
    <w:lvl w:ilvl="4" w:tplc="08090019" w:tentative="1">
      <w:start w:val="1"/>
      <w:numFmt w:val="lowerLetter"/>
      <w:lvlText w:val="%5."/>
      <w:lvlJc w:val="left"/>
      <w:pPr>
        <w:ind w:left="3802" w:hanging="360"/>
      </w:pPr>
    </w:lvl>
    <w:lvl w:ilvl="5" w:tplc="0809001B" w:tentative="1">
      <w:start w:val="1"/>
      <w:numFmt w:val="lowerRoman"/>
      <w:lvlText w:val="%6."/>
      <w:lvlJc w:val="right"/>
      <w:pPr>
        <w:ind w:left="4522" w:hanging="180"/>
      </w:pPr>
    </w:lvl>
    <w:lvl w:ilvl="6" w:tplc="0809000F" w:tentative="1">
      <w:start w:val="1"/>
      <w:numFmt w:val="decimal"/>
      <w:lvlText w:val="%7."/>
      <w:lvlJc w:val="left"/>
      <w:pPr>
        <w:ind w:left="5242" w:hanging="360"/>
      </w:pPr>
    </w:lvl>
    <w:lvl w:ilvl="7" w:tplc="08090019" w:tentative="1">
      <w:start w:val="1"/>
      <w:numFmt w:val="lowerLetter"/>
      <w:lvlText w:val="%8."/>
      <w:lvlJc w:val="left"/>
      <w:pPr>
        <w:ind w:left="5962" w:hanging="360"/>
      </w:pPr>
    </w:lvl>
    <w:lvl w:ilvl="8" w:tplc="08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42" w15:restartNumberingAfterBreak="0">
    <w:nsid w:val="784E1904"/>
    <w:multiLevelType w:val="hybridMultilevel"/>
    <w:tmpl w:val="5476A7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28"/>
  </w:num>
  <w:num w:numId="3">
    <w:abstractNumId w:val="24"/>
  </w:num>
  <w:num w:numId="4">
    <w:abstractNumId w:val="8"/>
  </w:num>
  <w:num w:numId="5">
    <w:abstractNumId w:val="32"/>
  </w:num>
  <w:num w:numId="6">
    <w:abstractNumId w:val="5"/>
  </w:num>
  <w:num w:numId="7">
    <w:abstractNumId w:val="10"/>
  </w:num>
  <w:num w:numId="8">
    <w:abstractNumId w:val="20"/>
  </w:num>
  <w:num w:numId="9">
    <w:abstractNumId w:val="17"/>
  </w:num>
  <w:num w:numId="10">
    <w:abstractNumId w:val="26"/>
  </w:num>
  <w:num w:numId="11">
    <w:abstractNumId w:val="33"/>
  </w:num>
  <w:num w:numId="12">
    <w:abstractNumId w:val="4"/>
  </w:num>
  <w:num w:numId="13">
    <w:abstractNumId w:val="30"/>
  </w:num>
  <w:num w:numId="14">
    <w:abstractNumId w:val="39"/>
  </w:num>
  <w:num w:numId="15">
    <w:abstractNumId w:val="16"/>
  </w:num>
  <w:num w:numId="16">
    <w:abstractNumId w:val="19"/>
  </w:num>
  <w:num w:numId="17">
    <w:abstractNumId w:val="38"/>
  </w:num>
  <w:num w:numId="18">
    <w:abstractNumId w:val="1"/>
  </w:num>
  <w:num w:numId="19">
    <w:abstractNumId w:val="40"/>
  </w:num>
  <w:num w:numId="20">
    <w:abstractNumId w:val="15"/>
  </w:num>
  <w:num w:numId="21">
    <w:abstractNumId w:val="23"/>
  </w:num>
  <w:num w:numId="22">
    <w:abstractNumId w:val="42"/>
  </w:num>
  <w:num w:numId="23">
    <w:abstractNumId w:val="6"/>
  </w:num>
  <w:num w:numId="24">
    <w:abstractNumId w:val="25"/>
  </w:num>
  <w:num w:numId="25">
    <w:abstractNumId w:val="29"/>
  </w:num>
  <w:num w:numId="26">
    <w:abstractNumId w:val="35"/>
  </w:num>
  <w:num w:numId="27">
    <w:abstractNumId w:val="18"/>
  </w:num>
  <w:num w:numId="28">
    <w:abstractNumId w:val="12"/>
  </w:num>
  <w:num w:numId="29">
    <w:abstractNumId w:val="3"/>
  </w:num>
  <w:num w:numId="30">
    <w:abstractNumId w:val="34"/>
  </w:num>
  <w:num w:numId="31">
    <w:abstractNumId w:val="41"/>
  </w:num>
  <w:num w:numId="32">
    <w:abstractNumId w:val="37"/>
  </w:num>
  <w:num w:numId="33">
    <w:abstractNumId w:val="2"/>
  </w:num>
  <w:num w:numId="34">
    <w:abstractNumId w:val="0"/>
  </w:num>
  <w:num w:numId="35">
    <w:abstractNumId w:val="14"/>
  </w:num>
  <w:num w:numId="36">
    <w:abstractNumId w:val="21"/>
  </w:num>
  <w:num w:numId="37">
    <w:abstractNumId w:val="13"/>
  </w:num>
  <w:num w:numId="38">
    <w:abstractNumId w:val="27"/>
  </w:num>
  <w:num w:numId="39">
    <w:abstractNumId w:val="9"/>
  </w:num>
  <w:num w:numId="40">
    <w:abstractNumId w:val="22"/>
  </w:num>
  <w:num w:numId="41">
    <w:abstractNumId w:val="7"/>
  </w:num>
  <w:num w:numId="42">
    <w:abstractNumId w:val="36"/>
  </w:num>
  <w:num w:numId="4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Hannan">
    <w15:presenceInfo w15:providerId="AD" w15:userId="S-1-5-21-2093950421-1489259141-2060022099-46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52"/>
    <w:rsid w:val="0000000B"/>
    <w:rsid w:val="000267B7"/>
    <w:rsid w:val="000434C1"/>
    <w:rsid w:val="000540ED"/>
    <w:rsid w:val="000548A0"/>
    <w:rsid w:val="000554F6"/>
    <w:rsid w:val="000C2D97"/>
    <w:rsid w:val="000C4FC9"/>
    <w:rsid w:val="000F364F"/>
    <w:rsid w:val="000F4C93"/>
    <w:rsid w:val="000F63F5"/>
    <w:rsid w:val="001043CE"/>
    <w:rsid w:val="00107F04"/>
    <w:rsid w:val="00114926"/>
    <w:rsid w:val="00152FDC"/>
    <w:rsid w:val="0016130D"/>
    <w:rsid w:val="0017115A"/>
    <w:rsid w:val="002069EC"/>
    <w:rsid w:val="00217DB5"/>
    <w:rsid w:val="00291E56"/>
    <w:rsid w:val="002C04FD"/>
    <w:rsid w:val="002C2DA0"/>
    <w:rsid w:val="002D0D04"/>
    <w:rsid w:val="002E2CA9"/>
    <w:rsid w:val="00323315"/>
    <w:rsid w:val="00326C84"/>
    <w:rsid w:val="003429E8"/>
    <w:rsid w:val="00344E1B"/>
    <w:rsid w:val="003504DE"/>
    <w:rsid w:val="00381BFC"/>
    <w:rsid w:val="003858FB"/>
    <w:rsid w:val="003C016F"/>
    <w:rsid w:val="003D6211"/>
    <w:rsid w:val="003E0FA3"/>
    <w:rsid w:val="003E7474"/>
    <w:rsid w:val="003F29D9"/>
    <w:rsid w:val="003F798F"/>
    <w:rsid w:val="004266DF"/>
    <w:rsid w:val="00432965"/>
    <w:rsid w:val="00463B4D"/>
    <w:rsid w:val="004B5AF7"/>
    <w:rsid w:val="0050728D"/>
    <w:rsid w:val="00521145"/>
    <w:rsid w:val="00522067"/>
    <w:rsid w:val="00540D79"/>
    <w:rsid w:val="005412B8"/>
    <w:rsid w:val="0056459E"/>
    <w:rsid w:val="00583284"/>
    <w:rsid w:val="005C767A"/>
    <w:rsid w:val="005D4F48"/>
    <w:rsid w:val="005F6424"/>
    <w:rsid w:val="006178AA"/>
    <w:rsid w:val="006227A8"/>
    <w:rsid w:val="00632FC8"/>
    <w:rsid w:val="006560CD"/>
    <w:rsid w:val="00662D9E"/>
    <w:rsid w:val="006B0B75"/>
    <w:rsid w:val="00706772"/>
    <w:rsid w:val="00725A5A"/>
    <w:rsid w:val="007435AB"/>
    <w:rsid w:val="00773F52"/>
    <w:rsid w:val="007962EF"/>
    <w:rsid w:val="007A3DA6"/>
    <w:rsid w:val="007B3C15"/>
    <w:rsid w:val="007C37CA"/>
    <w:rsid w:val="007D57D2"/>
    <w:rsid w:val="007E5901"/>
    <w:rsid w:val="007F406D"/>
    <w:rsid w:val="00816578"/>
    <w:rsid w:val="00827576"/>
    <w:rsid w:val="008332AB"/>
    <w:rsid w:val="008724CA"/>
    <w:rsid w:val="00874542"/>
    <w:rsid w:val="008A4730"/>
    <w:rsid w:val="0094311B"/>
    <w:rsid w:val="009507D5"/>
    <w:rsid w:val="009510A3"/>
    <w:rsid w:val="0095228B"/>
    <w:rsid w:val="00976EB6"/>
    <w:rsid w:val="00977101"/>
    <w:rsid w:val="00994962"/>
    <w:rsid w:val="009C55FE"/>
    <w:rsid w:val="00A14C16"/>
    <w:rsid w:val="00A5700E"/>
    <w:rsid w:val="00AB2676"/>
    <w:rsid w:val="00B06047"/>
    <w:rsid w:val="00B0641E"/>
    <w:rsid w:val="00B228B6"/>
    <w:rsid w:val="00B4124F"/>
    <w:rsid w:val="00B515EB"/>
    <w:rsid w:val="00BE7AB9"/>
    <w:rsid w:val="00C83825"/>
    <w:rsid w:val="00C90BA8"/>
    <w:rsid w:val="00C92E60"/>
    <w:rsid w:val="00C94BB5"/>
    <w:rsid w:val="00CC2B5E"/>
    <w:rsid w:val="00D1573A"/>
    <w:rsid w:val="00D27901"/>
    <w:rsid w:val="00D37200"/>
    <w:rsid w:val="00D903AB"/>
    <w:rsid w:val="00D97582"/>
    <w:rsid w:val="00D97A0A"/>
    <w:rsid w:val="00DB4F2B"/>
    <w:rsid w:val="00E0033B"/>
    <w:rsid w:val="00E11A8C"/>
    <w:rsid w:val="00E14E10"/>
    <w:rsid w:val="00E276D7"/>
    <w:rsid w:val="00E67EF5"/>
    <w:rsid w:val="00EB24F9"/>
    <w:rsid w:val="00EE4D45"/>
    <w:rsid w:val="00EF3CB7"/>
    <w:rsid w:val="00F25F85"/>
    <w:rsid w:val="00F45792"/>
    <w:rsid w:val="00F512B3"/>
    <w:rsid w:val="00F72962"/>
    <w:rsid w:val="00F75F4F"/>
    <w:rsid w:val="00F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753C8"/>
  <w15:docId w15:val="{38D2F438-6C96-41E6-8212-7A149A3E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6" w:lineRule="auto"/>
      <w:ind w:left="212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212" w:hanging="10"/>
      <w:outlineLvl w:val="0"/>
    </w:pPr>
    <w:rPr>
      <w:rFonts w:ascii="Arial" w:eastAsia="Arial" w:hAnsi="Arial" w:cs="Arial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381BFC"/>
    <w:pPr>
      <w:keepNext/>
      <w:keepLines/>
      <w:spacing w:after="3"/>
      <w:ind w:left="212" w:hanging="10"/>
      <w:outlineLvl w:val="1"/>
    </w:pPr>
    <w:rPr>
      <w:rFonts w:asciiTheme="majorHAnsi" w:eastAsia="Arial" w:hAnsiTheme="majorHAnsi" w:cs="Arial"/>
      <w:color w:val="2E74B5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5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customStyle="1" w:styleId="Heading2Char">
    <w:name w:val="Heading 2 Char"/>
    <w:link w:val="Heading2"/>
    <w:uiPriority w:val="9"/>
    <w:rsid w:val="00381BFC"/>
    <w:rPr>
      <w:rFonts w:asciiTheme="majorHAnsi" w:eastAsia="Arial" w:hAnsiTheme="majorHAnsi" w:cs="Arial"/>
      <w:color w:val="2E74B5" w:themeColor="accent1" w:themeShade="BF"/>
      <w:sz w:val="32"/>
    </w:rPr>
  </w:style>
  <w:style w:type="table" w:styleId="TableGrid">
    <w:name w:val="Table Grid"/>
    <w:basedOn w:val="TableNormal"/>
    <w:uiPriority w:val="59"/>
    <w:rsid w:val="00EB24F9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00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0033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1573A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1573A"/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77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07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507D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D0D0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aragraph">
    <w:name w:val="paragraph"/>
    <w:basedOn w:val="Normal"/>
    <w:rsid w:val="005F642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5F6424"/>
  </w:style>
  <w:style w:type="character" w:customStyle="1" w:styleId="normaltextrun">
    <w:name w:val="normaltextrun"/>
    <w:basedOn w:val="DefaultParagraphFont"/>
    <w:rsid w:val="005F6424"/>
  </w:style>
  <w:style w:type="table" w:customStyle="1" w:styleId="TableGrid1">
    <w:name w:val="Table Grid1"/>
    <w:rsid w:val="000548A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0548A0"/>
    <w:pPr>
      <w:spacing w:after="0" w:line="240" w:lineRule="auto"/>
    </w:pPr>
    <w:rPr>
      <w:rFonts w:eastAsiaTheme="minorHAns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B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D"/>
    <w:rPr>
      <w:rFonts w:ascii="Times New Roman" w:eastAsia="Arial" w:hAnsi="Times New Roman" w:cs="Times New Roman"/>
      <w:color w:val="000000"/>
      <w:sz w:val="18"/>
      <w:szCs w:val="18"/>
    </w:rPr>
  </w:style>
  <w:style w:type="paragraph" w:customStyle="1" w:styleId="DiscussionQ1">
    <w:name w:val="Discussion Q 1.+"/>
    <w:basedOn w:val="Normal"/>
    <w:rsid w:val="0056459E"/>
    <w:pPr>
      <w:widowControl w:val="0"/>
      <w:autoSpaceDE w:val="0"/>
      <w:autoSpaceDN w:val="0"/>
      <w:adjustRightInd w:val="0"/>
      <w:spacing w:after="0" w:line="240" w:lineRule="auto"/>
      <w:ind w:left="1200" w:hanging="240"/>
    </w:pPr>
    <w:rPr>
      <w:rFonts w:ascii="Times" w:eastAsia="Times New Roman" w:hAnsi="Times" w:cs="Times New Roman"/>
      <w:color w:val="00007F"/>
      <w:sz w:val="21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5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59E"/>
    <w:pPr>
      <w:spacing w:after="120" w:line="259" w:lineRule="auto"/>
      <w:ind w:left="283" w:firstLine="0"/>
      <w:jc w:val="left"/>
    </w:pPr>
    <w:rPr>
      <w:rFonts w:asciiTheme="minorHAnsi" w:eastAsiaTheme="minorHAnsi" w:hAnsiTheme="minorHAnsi" w:cstheme="minorBidi"/>
      <w:color w:val="auto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59E"/>
    <w:rPr>
      <w:rFonts w:eastAsiaTheme="minorHAnsi"/>
      <w:sz w:val="16"/>
      <w:szCs w:val="16"/>
      <w:lang w:eastAsia="en-US"/>
    </w:rPr>
  </w:style>
  <w:style w:type="paragraph" w:customStyle="1" w:styleId="bodynoindent">
    <w:name w:val="body no indent"/>
    <w:basedOn w:val="Normal"/>
    <w:rsid w:val="0056459E"/>
    <w:pPr>
      <w:widowControl w:val="0"/>
      <w:autoSpaceDE w:val="0"/>
      <w:autoSpaceDN w:val="0"/>
      <w:adjustRightInd w:val="0"/>
      <w:spacing w:after="0" w:line="480" w:lineRule="auto"/>
      <w:ind w:left="0" w:firstLine="0"/>
      <w:textAlignment w:val="center"/>
    </w:pPr>
    <w:rPr>
      <w:rFonts w:ascii="Times New Roman" w:eastAsia="Times New Roman" w:hAnsi="Times New Roman" w:cs="TimesLT-Roman"/>
      <w:color w:val="auto"/>
      <w:sz w:val="20"/>
      <w:szCs w:val="20"/>
      <w:lang w:val="en-GB" w:eastAsia="en-US"/>
    </w:rPr>
  </w:style>
  <w:style w:type="paragraph" w:customStyle="1" w:styleId="Body10">
    <w:name w:val="Body 10."/>
    <w:basedOn w:val="Normal"/>
    <w:rsid w:val="0056459E"/>
    <w:pPr>
      <w:widowControl w:val="0"/>
      <w:tabs>
        <w:tab w:val="right" w:pos="240"/>
        <w:tab w:val="left" w:pos="340"/>
      </w:tabs>
      <w:autoSpaceDE w:val="0"/>
      <w:autoSpaceDN w:val="0"/>
      <w:adjustRightInd w:val="0"/>
      <w:spacing w:after="0" w:line="240" w:lineRule="atLeast"/>
      <w:ind w:left="340" w:hanging="340"/>
      <w:textAlignment w:val="center"/>
    </w:pPr>
    <w:rPr>
      <w:rFonts w:ascii="TimesLT-Roman" w:eastAsia="Times New Roman" w:hAnsi="TimesLT-Roman" w:cs="TimesLT-Roman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5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59E"/>
    <w:rPr>
      <w:rFonts w:ascii="Arial" w:eastAsia="Arial" w:hAnsi="Arial" w:cs="Arial"/>
      <w:color w:val="000000"/>
    </w:rPr>
  </w:style>
  <w:style w:type="paragraph" w:customStyle="1" w:styleId="financialdataleft">
    <w:name w:val="financial data left"/>
    <w:basedOn w:val="Normal"/>
    <w:rsid w:val="0056459E"/>
    <w:pPr>
      <w:widowControl w:val="0"/>
      <w:suppressAutoHyphens/>
      <w:autoSpaceDE w:val="0"/>
      <w:autoSpaceDN w:val="0"/>
      <w:adjustRightInd w:val="0"/>
      <w:spacing w:after="0" w:line="210" w:lineRule="atLeast"/>
      <w:ind w:left="0" w:firstLine="0"/>
      <w:jc w:val="left"/>
      <w:textAlignment w:val="baseline"/>
    </w:pPr>
    <w:rPr>
      <w:rFonts w:ascii="UniversLT-Condensed" w:eastAsia="Times New Roman" w:hAnsi="UniversLT-Condensed" w:cs="UniversLT-Condensed"/>
      <w:sz w:val="18"/>
      <w:szCs w:val="18"/>
      <w:lang w:val="en-GB" w:eastAsia="en-US"/>
    </w:rPr>
  </w:style>
  <w:style w:type="paragraph" w:customStyle="1" w:styleId="NoParagraphStyle">
    <w:name w:val="[No Paragraph Style]"/>
    <w:rsid w:val="0056459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Courier" w:eastAsia="Times New Roman" w:hAnsi="Courier" w:cs="Courier"/>
      <w:color w:val="000000"/>
      <w:sz w:val="24"/>
      <w:szCs w:val="24"/>
      <w:lang w:val="en-GB" w:eastAsia="en-US"/>
    </w:rPr>
  </w:style>
  <w:style w:type="paragraph" w:customStyle="1" w:styleId="bodyindent">
    <w:name w:val="body indent"/>
    <w:basedOn w:val="NoParagraphStyle"/>
    <w:next w:val="bodynoindent"/>
    <w:rsid w:val="0056459E"/>
    <w:pPr>
      <w:spacing w:before="240" w:line="480" w:lineRule="auto"/>
      <w:ind w:firstLine="240"/>
      <w:jc w:val="both"/>
    </w:pPr>
    <w:rPr>
      <w:rFonts w:ascii="Times New Roman" w:hAnsi="Times New Roman" w:cs="TimesLT-Roman"/>
      <w:color w:val="auto"/>
      <w:sz w:val="20"/>
      <w:szCs w:val="20"/>
    </w:rPr>
  </w:style>
  <w:style w:type="paragraph" w:customStyle="1" w:styleId="financialdatabodyright">
    <w:name w:val="financial data body right"/>
    <w:basedOn w:val="NoParagraphStyle"/>
    <w:rsid w:val="0056459E"/>
    <w:pPr>
      <w:suppressAutoHyphens/>
      <w:spacing w:line="210" w:lineRule="atLeast"/>
      <w:jc w:val="right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styleId="NoSpacing">
    <w:name w:val="No Spacing"/>
    <w:uiPriority w:val="1"/>
    <w:qFormat/>
    <w:rsid w:val="0056459E"/>
    <w:pPr>
      <w:tabs>
        <w:tab w:val="left" w:pos="1080"/>
        <w:tab w:val="left" w:pos="1440"/>
        <w:tab w:val="right" w:pos="7920"/>
      </w:tabs>
      <w:spacing w:after="0" w:line="240" w:lineRule="auto"/>
      <w:ind w:left="720" w:hanging="720"/>
      <w:jc w:val="both"/>
    </w:pPr>
    <w:rPr>
      <w:rFonts w:ascii="CG Times (WN)" w:eastAsia="Times New Roman" w:hAnsi="CG Times (WN)" w:cs="Times New Roman"/>
      <w:sz w:val="20"/>
      <w:szCs w:val="20"/>
      <w:lang w:val="en-US" w:eastAsia="en-US"/>
    </w:rPr>
  </w:style>
  <w:style w:type="paragraph" w:customStyle="1" w:styleId="ExerciseProblemtitle">
    <w:name w:val="Exercise/Problem title"/>
    <w:basedOn w:val="Normal"/>
    <w:rsid w:val="0056459E"/>
    <w:pPr>
      <w:widowControl w:val="0"/>
      <w:autoSpaceDE w:val="0"/>
      <w:autoSpaceDN w:val="0"/>
      <w:adjustRightInd w:val="0"/>
      <w:spacing w:after="0" w:line="240" w:lineRule="auto"/>
      <w:ind w:left="600" w:hanging="1400"/>
      <w:jc w:val="left"/>
    </w:pPr>
    <w:rPr>
      <w:rFonts w:ascii="Legacy San  C" w:eastAsia="Times New Roman" w:hAnsi="Legacy San  C" w:cs="Times New Roman"/>
      <w:color w:val="00FFFF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540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2.xml"/><Relationship Id="rId68" Type="http://schemas.openxmlformats.org/officeDocument/2006/relationships/image" Target="media/image52.png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35.emf"/><Relationship Id="rId66" Type="http://schemas.openxmlformats.org/officeDocument/2006/relationships/image" Target="media/image50.png"/><Relationship Id="rId7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73" Type="http://schemas.openxmlformats.org/officeDocument/2006/relationships/footer" Target="footer5.xml"/><Relationship Id="rId7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eader" Target="header3.xml"/><Relationship Id="rId69" Type="http://schemas.openxmlformats.org/officeDocument/2006/relationships/image" Target="media/image53.png"/><Relationship Id="rId77" Type="http://schemas.microsoft.com/office/2011/relationships/people" Target="peop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footer" Target="footer4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36.tiff"/><Relationship Id="rId67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oter" Target="footer1.xml"/><Relationship Id="rId70" Type="http://schemas.openxmlformats.org/officeDocument/2006/relationships/header" Target="header4.xml"/><Relationship Id="rId75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343D81-6597-40ED-AB60-4C5CD6E2B6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66B7CE-C641-4465-9FEC-259BB0C7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Wk 2</vt:lpstr>
    </vt:vector>
  </TitlesOfParts>
  <Company>Deakin College</Company>
  <LinksUpToDate>false</LinksUpToDate>
  <CharactersWithSpaces>15501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Wk 2</dc:title>
  <dc:subject/>
  <dc:creator>Jennifer Khoo</dc:creator>
  <cp:keywords/>
  <cp:lastModifiedBy>Mark Hannan</cp:lastModifiedBy>
  <cp:revision>6</cp:revision>
  <dcterms:created xsi:type="dcterms:W3CDTF">2018-03-06T04:02:00Z</dcterms:created>
  <dcterms:modified xsi:type="dcterms:W3CDTF">2018-03-13T09:18:00Z</dcterms:modified>
</cp:coreProperties>
</file>